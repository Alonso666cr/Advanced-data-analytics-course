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51FC1" w14:textId="77777777" w:rsidR="00F94C78" w:rsidRDefault="00000000">
      <w:pPr>
        <w:pStyle w:val="Body"/>
        <w:rPr>
          <w:rFonts w:ascii="Calibri" w:eastAsia="Calibri" w:hAnsi="Calibri" w:cs="Calibri"/>
          <w:sz w:val="28"/>
          <w:szCs w:val="28"/>
        </w:rPr>
      </w:pPr>
      <w:r>
        <w:rPr>
          <w:rFonts w:ascii="Calibri" w:hAnsi="Calibri"/>
          <w:b/>
          <w:bCs/>
          <w:sz w:val="28"/>
          <w:szCs w:val="28"/>
        </w:rPr>
        <w:t>ANÁ</w:t>
      </w:r>
      <w:r>
        <w:rPr>
          <w:rFonts w:ascii="Calibri" w:hAnsi="Calibri"/>
          <w:b/>
          <w:bCs/>
          <w:sz w:val="28"/>
          <w:szCs w:val="28"/>
          <w:lang w:val="nl-NL"/>
        </w:rPr>
        <w:t>LISIS AVANZADO DE DATOS</w:t>
      </w:r>
    </w:p>
    <w:p w14:paraId="55B02007" w14:textId="77777777" w:rsidR="00F94C78" w:rsidRDefault="00000000">
      <w:pPr>
        <w:pStyle w:val="Body"/>
        <w:ind w:left="720" w:hanging="720"/>
        <w:rPr>
          <w:rFonts w:ascii="Calibri" w:eastAsia="Calibri" w:hAnsi="Calibri" w:cs="Calibri"/>
          <w:sz w:val="24"/>
          <w:szCs w:val="24"/>
        </w:rPr>
      </w:pPr>
      <w:r>
        <w:rPr>
          <w:rFonts w:ascii="Calibri" w:hAnsi="Calibri"/>
          <w:sz w:val="24"/>
          <w:szCs w:val="24"/>
        </w:rPr>
        <w:t>Guía de asignatura</w:t>
      </w:r>
    </w:p>
    <w:p w14:paraId="60C9A27A" w14:textId="3E557528" w:rsidR="00F94C78" w:rsidRDefault="00000000">
      <w:pPr>
        <w:pStyle w:val="Body"/>
        <w:ind w:left="720" w:hanging="720"/>
        <w:rPr>
          <w:rFonts w:ascii="Calibri" w:eastAsia="Calibri" w:hAnsi="Calibri" w:cs="Calibri"/>
          <w:sz w:val="24"/>
          <w:szCs w:val="24"/>
        </w:rPr>
      </w:pPr>
      <w:r>
        <w:rPr>
          <w:rFonts w:ascii="Calibri" w:hAnsi="Calibri"/>
          <w:sz w:val="24"/>
          <w:szCs w:val="24"/>
        </w:rPr>
        <w:t>Ú</w:t>
      </w:r>
      <w:proofErr w:type="spellStart"/>
      <w:r>
        <w:rPr>
          <w:rFonts w:ascii="Calibri" w:hAnsi="Calibri"/>
          <w:sz w:val="24"/>
          <w:szCs w:val="24"/>
          <w:lang w:val="es-ES_tradnl"/>
        </w:rPr>
        <w:t>ltima</w:t>
      </w:r>
      <w:proofErr w:type="spellEnd"/>
      <w:r>
        <w:rPr>
          <w:rFonts w:ascii="Calibri" w:hAnsi="Calibri"/>
          <w:sz w:val="24"/>
          <w:szCs w:val="24"/>
          <w:lang w:val="es-ES_tradnl"/>
        </w:rPr>
        <w:t xml:space="preserve"> actualización: </w:t>
      </w:r>
      <w:proofErr w:type="gramStart"/>
      <w:r w:rsidR="007E6C67">
        <w:rPr>
          <w:rFonts w:ascii="Calibri" w:hAnsi="Calibri"/>
          <w:sz w:val="24"/>
          <w:szCs w:val="24"/>
          <w:lang w:val="es-ES_tradnl"/>
        </w:rPr>
        <w:t>Febrero</w:t>
      </w:r>
      <w:proofErr w:type="gramEnd"/>
      <w:r>
        <w:rPr>
          <w:rFonts w:ascii="Calibri" w:hAnsi="Calibri"/>
          <w:sz w:val="24"/>
          <w:szCs w:val="24"/>
          <w:lang w:val="es-ES_tradnl"/>
        </w:rPr>
        <w:t xml:space="preserve"> de 202</w:t>
      </w:r>
      <w:r w:rsidR="007E6C67">
        <w:rPr>
          <w:rFonts w:ascii="Calibri" w:hAnsi="Calibri"/>
          <w:sz w:val="24"/>
          <w:szCs w:val="24"/>
          <w:lang w:val="es-ES_tradnl"/>
        </w:rPr>
        <w:t>3</w:t>
      </w:r>
    </w:p>
    <w:p w14:paraId="326B1EC7" w14:textId="77777777" w:rsidR="00F94C78" w:rsidRDefault="00F94C78">
      <w:pPr>
        <w:pStyle w:val="Body"/>
        <w:ind w:left="720" w:hanging="720"/>
        <w:rPr>
          <w:rFonts w:ascii="Calibri" w:eastAsia="Calibri" w:hAnsi="Calibri" w:cs="Calibri"/>
          <w:sz w:val="24"/>
          <w:szCs w:val="24"/>
        </w:rPr>
      </w:pPr>
    </w:p>
    <w:p w14:paraId="528886D1" w14:textId="77777777" w:rsidR="00F94C78" w:rsidRDefault="00F94C78">
      <w:pPr>
        <w:pStyle w:val="Body"/>
        <w:ind w:left="720" w:hanging="720"/>
        <w:jc w:val="center"/>
        <w:rPr>
          <w:rFonts w:ascii="Calibri" w:eastAsia="Calibri" w:hAnsi="Calibri" w:cs="Calibri"/>
          <w:sz w:val="24"/>
          <w:szCs w:val="24"/>
        </w:rPr>
      </w:pPr>
    </w:p>
    <w:p w14:paraId="5AA8E78D" w14:textId="77777777" w:rsidR="00F94C78" w:rsidRDefault="00000000">
      <w:pPr>
        <w:pStyle w:val="Body"/>
        <w:numPr>
          <w:ilvl w:val="0"/>
          <w:numId w:val="2"/>
        </w:numPr>
        <w:jc w:val="both"/>
        <w:rPr>
          <w:rFonts w:ascii="Calibri" w:hAnsi="Calibri"/>
          <w:sz w:val="24"/>
          <w:szCs w:val="24"/>
        </w:rPr>
      </w:pPr>
      <w:proofErr w:type="spellStart"/>
      <w:r>
        <w:rPr>
          <w:rFonts w:ascii="Calibri" w:hAnsi="Calibri"/>
          <w:b/>
          <w:bCs/>
          <w:sz w:val="24"/>
          <w:szCs w:val="24"/>
        </w:rPr>
        <w:t>Informaci</w:t>
      </w:r>
      <w:r>
        <w:rPr>
          <w:rFonts w:ascii="Calibri" w:hAnsi="Calibri"/>
          <w:b/>
          <w:bCs/>
          <w:sz w:val="24"/>
          <w:szCs w:val="24"/>
          <w:lang w:val="es-ES_tradnl"/>
        </w:rPr>
        <w:t>ó</w:t>
      </w:r>
      <w:proofErr w:type="spellEnd"/>
      <w:r>
        <w:rPr>
          <w:rFonts w:ascii="Calibri" w:hAnsi="Calibri"/>
          <w:b/>
          <w:bCs/>
          <w:sz w:val="24"/>
          <w:szCs w:val="24"/>
          <w:lang w:val="de-DE"/>
        </w:rPr>
        <w:t>n general</w:t>
      </w:r>
    </w:p>
    <w:p w14:paraId="1CC7EE15" w14:textId="77777777" w:rsidR="00F94C78" w:rsidRDefault="00F94C78">
      <w:pPr>
        <w:pStyle w:val="Body"/>
        <w:ind w:left="360"/>
        <w:jc w:val="both"/>
        <w:rPr>
          <w:rFonts w:ascii="Calibri" w:eastAsia="Calibri" w:hAnsi="Calibri" w:cs="Calibri"/>
          <w:sz w:val="24"/>
          <w:szCs w:val="24"/>
        </w:rPr>
      </w:pPr>
    </w:p>
    <w:tbl>
      <w:tblPr>
        <w:tblStyle w:val="TableNormal"/>
        <w:tblW w:w="9047" w:type="dxa"/>
        <w:tblInd w:w="5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420"/>
        <w:gridCol w:w="5627"/>
      </w:tblGrid>
      <w:tr w:rsidR="00F94C78" w14:paraId="51E6BF9C"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3D0557A6" w14:textId="77777777" w:rsidR="00F94C78" w:rsidRDefault="00000000">
            <w:pPr>
              <w:pStyle w:val="Body"/>
              <w:jc w:val="both"/>
            </w:pPr>
            <w:r>
              <w:rPr>
                <w:rFonts w:ascii="Calibri" w:hAnsi="Calibri"/>
                <w:b/>
                <w:bCs/>
                <w:sz w:val="24"/>
                <w:szCs w:val="24"/>
                <w:lang w:val="es-ES_tradnl"/>
              </w:rPr>
              <w:t>Nombre de la asignatura</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110041BE" w14:textId="77777777" w:rsidR="00F94C78" w:rsidRDefault="00000000">
            <w:pPr>
              <w:pStyle w:val="Body"/>
            </w:pPr>
            <w:r>
              <w:rPr>
                <w:rFonts w:ascii="Calibri" w:hAnsi="Calibri"/>
                <w:sz w:val="24"/>
                <w:szCs w:val="24"/>
                <w:lang w:val="es-ES_tradnl"/>
              </w:rPr>
              <w:t>Análisis Avanzado de Datos</w:t>
            </w:r>
          </w:p>
        </w:tc>
      </w:tr>
      <w:tr w:rsidR="00F94C78" w14:paraId="1E41D056"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1C51963F" w14:textId="77777777" w:rsidR="00F94C78" w:rsidRDefault="00000000">
            <w:pPr>
              <w:pStyle w:val="Body"/>
              <w:jc w:val="both"/>
            </w:pPr>
            <w:r>
              <w:rPr>
                <w:rFonts w:ascii="Calibri" w:hAnsi="Calibri"/>
                <w:b/>
                <w:bCs/>
                <w:sz w:val="24"/>
                <w:szCs w:val="24"/>
                <w:lang w:val="es-ES_tradnl"/>
              </w:rPr>
              <w:t>Código</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00FDA8CF" w14:textId="77777777" w:rsidR="00F94C78" w:rsidRDefault="00000000">
            <w:pPr>
              <w:pStyle w:val="Body"/>
            </w:pPr>
            <w:r>
              <w:rPr>
                <w:rFonts w:ascii="Calibri" w:hAnsi="Calibri"/>
                <w:sz w:val="24"/>
                <w:szCs w:val="24"/>
                <w:lang w:val="es-ES_tradnl"/>
              </w:rPr>
              <w:t>32310014</w:t>
            </w:r>
          </w:p>
        </w:tc>
      </w:tr>
      <w:tr w:rsidR="00F94C78" w14:paraId="699ADD77"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5DE2437D" w14:textId="77777777" w:rsidR="00F94C78" w:rsidRDefault="00000000">
            <w:pPr>
              <w:pStyle w:val="Body"/>
              <w:jc w:val="both"/>
            </w:pPr>
            <w:r>
              <w:rPr>
                <w:rFonts w:ascii="Calibri" w:hAnsi="Calibri"/>
                <w:b/>
                <w:bCs/>
                <w:sz w:val="24"/>
                <w:szCs w:val="24"/>
                <w:lang w:val="es-ES_tradnl"/>
              </w:rPr>
              <w:t>Tipo de asignatura</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C440C5B" w14:textId="77777777" w:rsidR="00F94C78" w:rsidRDefault="00000000">
            <w:pPr>
              <w:pStyle w:val="Body"/>
            </w:pPr>
            <w:r>
              <w:rPr>
                <w:rFonts w:ascii="Calibri" w:hAnsi="Calibri"/>
                <w:sz w:val="24"/>
                <w:szCs w:val="24"/>
                <w:lang w:val="es-ES_tradnl"/>
              </w:rPr>
              <w:t>Electiva</w:t>
            </w:r>
          </w:p>
        </w:tc>
      </w:tr>
      <w:tr w:rsidR="00F94C78" w14:paraId="3668449D"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752F1956" w14:textId="77777777" w:rsidR="00F94C78" w:rsidRDefault="00000000">
            <w:pPr>
              <w:pStyle w:val="Body"/>
              <w:jc w:val="both"/>
            </w:pPr>
            <w:r>
              <w:rPr>
                <w:rFonts w:ascii="Calibri" w:hAnsi="Calibri"/>
                <w:b/>
                <w:bCs/>
                <w:sz w:val="24"/>
                <w:szCs w:val="24"/>
                <w:lang w:val="es-ES_tradnl"/>
              </w:rPr>
              <w:t>Número de créditos</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2AEBE2CB" w14:textId="77777777" w:rsidR="00F94C78" w:rsidRDefault="00000000">
            <w:pPr>
              <w:pStyle w:val="Body"/>
            </w:pPr>
            <w:r>
              <w:rPr>
                <w:rFonts w:ascii="Calibri" w:hAnsi="Calibri"/>
                <w:sz w:val="24"/>
                <w:szCs w:val="24"/>
                <w:lang w:val="es-ES_tradnl"/>
              </w:rPr>
              <w:t>2</w:t>
            </w:r>
          </w:p>
        </w:tc>
      </w:tr>
      <w:tr w:rsidR="00F94C78" w14:paraId="1E358089"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591CFDB8" w14:textId="77777777" w:rsidR="00F94C78" w:rsidRDefault="00000000">
            <w:pPr>
              <w:pStyle w:val="Body"/>
              <w:jc w:val="both"/>
            </w:pPr>
            <w:r>
              <w:rPr>
                <w:rFonts w:ascii="Calibri" w:hAnsi="Calibri"/>
                <w:b/>
                <w:bCs/>
                <w:sz w:val="24"/>
                <w:szCs w:val="24"/>
                <w:lang w:val="es-ES_tradnl"/>
              </w:rPr>
              <w:t>Tipo de crédito</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83E6F02" w14:textId="77777777" w:rsidR="00F94C78" w:rsidRDefault="00000000">
            <w:pPr>
              <w:pStyle w:val="Body"/>
            </w:pPr>
            <w:r>
              <w:rPr>
                <w:rFonts w:ascii="Calibri" w:hAnsi="Calibri"/>
                <w:sz w:val="24"/>
                <w:szCs w:val="24"/>
                <w:lang w:val="es-ES_tradnl"/>
              </w:rPr>
              <w:t>1A+1B</w:t>
            </w:r>
          </w:p>
        </w:tc>
      </w:tr>
      <w:tr w:rsidR="00F94C78" w14:paraId="656E064A" w14:textId="77777777">
        <w:trPr>
          <w:trHeight w:val="8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0590D553" w14:textId="77777777" w:rsidR="00F94C78" w:rsidRDefault="00000000">
            <w:pPr>
              <w:pStyle w:val="Body"/>
              <w:jc w:val="both"/>
            </w:pPr>
            <w:r>
              <w:rPr>
                <w:rFonts w:ascii="Calibri" w:hAnsi="Calibri"/>
                <w:b/>
                <w:bCs/>
                <w:sz w:val="24"/>
                <w:szCs w:val="24"/>
                <w:lang w:val="es-ES_tradnl"/>
              </w:rPr>
              <w:t xml:space="preserve">Horas de trabajo semanal con acompañamiento directo del profesor </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2054848E" w14:textId="77777777" w:rsidR="00F94C78" w:rsidRDefault="00000000">
            <w:pPr>
              <w:pStyle w:val="Body"/>
            </w:pPr>
            <w:r>
              <w:rPr>
                <w:rFonts w:ascii="Calibri" w:hAnsi="Calibri"/>
                <w:sz w:val="24"/>
                <w:szCs w:val="24"/>
                <w:lang w:val="es-ES_tradnl"/>
              </w:rPr>
              <w:t>24</w:t>
            </w:r>
          </w:p>
        </w:tc>
      </w:tr>
      <w:tr w:rsidR="00F94C78" w14:paraId="7CB085C4" w14:textId="77777777">
        <w:trPr>
          <w:trHeight w:val="5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8F42265" w14:textId="77777777" w:rsidR="00F94C78" w:rsidRDefault="00000000">
            <w:pPr>
              <w:pStyle w:val="Body"/>
              <w:jc w:val="both"/>
            </w:pPr>
            <w:r>
              <w:rPr>
                <w:rFonts w:ascii="Calibri" w:hAnsi="Calibri"/>
                <w:b/>
                <w:bCs/>
                <w:sz w:val="24"/>
                <w:szCs w:val="24"/>
                <w:lang w:val="es-ES_tradnl"/>
              </w:rPr>
              <w:t>Horas semanales de trabajo independiente del estudiante</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58D84A8A" w14:textId="77777777" w:rsidR="00F94C78" w:rsidRDefault="00000000">
            <w:pPr>
              <w:pStyle w:val="Body"/>
            </w:pPr>
            <w:r>
              <w:rPr>
                <w:rFonts w:ascii="Calibri" w:hAnsi="Calibri"/>
                <w:sz w:val="24"/>
                <w:szCs w:val="24"/>
                <w:lang w:val="es-ES_tradnl"/>
              </w:rPr>
              <w:t>72</w:t>
            </w:r>
          </w:p>
        </w:tc>
      </w:tr>
      <w:tr w:rsidR="00F94C78" w14:paraId="643FF08F"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1B08B727" w14:textId="77777777" w:rsidR="00F94C78" w:rsidRDefault="00000000">
            <w:pPr>
              <w:pStyle w:val="Body"/>
              <w:jc w:val="both"/>
            </w:pPr>
            <w:r>
              <w:rPr>
                <w:rFonts w:ascii="Calibri" w:hAnsi="Calibri"/>
                <w:b/>
                <w:bCs/>
                <w:sz w:val="24"/>
                <w:szCs w:val="24"/>
                <w:lang w:val="es-ES_tradnl"/>
              </w:rPr>
              <w:t>Prerrequisitos</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38670BE4" w14:textId="77777777" w:rsidR="00F94C78" w:rsidRDefault="00000000">
            <w:pPr>
              <w:pStyle w:val="Body"/>
            </w:pPr>
            <w:r>
              <w:rPr>
                <w:rFonts w:ascii="Calibri" w:hAnsi="Calibri"/>
                <w:sz w:val="24"/>
                <w:szCs w:val="24"/>
                <w:lang w:val="es-ES_tradnl"/>
              </w:rPr>
              <w:t>Análisis Estadístico de Datos</w:t>
            </w:r>
          </w:p>
        </w:tc>
      </w:tr>
      <w:tr w:rsidR="00F94C78" w14:paraId="0F38023D"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03FC89C6" w14:textId="77777777" w:rsidR="00F94C78" w:rsidRDefault="00000000">
            <w:pPr>
              <w:pStyle w:val="Body"/>
              <w:jc w:val="both"/>
            </w:pPr>
            <w:r>
              <w:rPr>
                <w:rFonts w:ascii="Calibri" w:hAnsi="Calibri"/>
                <w:b/>
                <w:bCs/>
                <w:sz w:val="24"/>
                <w:szCs w:val="24"/>
                <w:lang w:val="es-ES_tradnl"/>
              </w:rPr>
              <w:t>Correquisitos</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0A3E3305" w14:textId="77777777" w:rsidR="00F94C78" w:rsidRDefault="00000000">
            <w:pPr>
              <w:pStyle w:val="Body"/>
            </w:pPr>
            <w:r>
              <w:rPr>
                <w:rFonts w:ascii="Calibri" w:hAnsi="Calibri"/>
                <w:sz w:val="24"/>
                <w:szCs w:val="24"/>
                <w:lang w:val="es-ES_tradnl"/>
              </w:rPr>
              <w:t xml:space="preserve">Ninguno </w:t>
            </w:r>
          </w:p>
        </w:tc>
      </w:tr>
      <w:tr w:rsidR="00F94C78" w14:paraId="0B39ECA3"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72BA9335" w14:textId="77777777" w:rsidR="00F94C78" w:rsidRDefault="00000000">
            <w:pPr>
              <w:pStyle w:val="Body"/>
              <w:jc w:val="both"/>
            </w:pPr>
            <w:r>
              <w:rPr>
                <w:rFonts w:ascii="Calibri" w:hAnsi="Calibri"/>
                <w:b/>
                <w:bCs/>
                <w:sz w:val="24"/>
                <w:szCs w:val="24"/>
                <w:lang w:val="es-ES_tradnl"/>
              </w:rPr>
              <w:t>Horario</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7AAE492B" w14:textId="77777777" w:rsidR="00F94C78" w:rsidRDefault="00000000">
            <w:pPr>
              <w:pStyle w:val="Body"/>
            </w:pPr>
            <w:r>
              <w:rPr>
                <w:rFonts w:ascii="Calibri" w:hAnsi="Calibri"/>
                <w:sz w:val="24"/>
                <w:szCs w:val="24"/>
                <w:lang w:val="es-ES_tradnl"/>
              </w:rPr>
              <w:t>Sábados 7h-10h</w:t>
            </w:r>
          </w:p>
        </w:tc>
      </w:tr>
      <w:tr w:rsidR="00F94C78" w14:paraId="58C8B409"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837DFFD" w14:textId="77777777" w:rsidR="00F94C78" w:rsidRDefault="00000000">
            <w:pPr>
              <w:pStyle w:val="Body"/>
              <w:jc w:val="both"/>
            </w:pPr>
            <w:r>
              <w:rPr>
                <w:rFonts w:ascii="Calibri" w:hAnsi="Calibri"/>
                <w:b/>
                <w:bCs/>
                <w:sz w:val="24"/>
                <w:szCs w:val="24"/>
                <w:lang w:val="es-ES_tradnl"/>
              </w:rPr>
              <w:t>Líder de área</w:t>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2298BE49" w14:textId="77777777" w:rsidR="00F94C78" w:rsidRDefault="00F94C78"/>
        </w:tc>
      </w:tr>
      <w:tr w:rsidR="00F94C78" w:rsidRPr="00F662F0" w14:paraId="2206C0C1" w14:textId="77777777">
        <w:trPr>
          <w:trHeight w:val="257"/>
        </w:trPr>
        <w:tc>
          <w:tcPr>
            <w:tcW w:w="342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26AF9BFB" w14:textId="77777777" w:rsidR="00F94C78" w:rsidRDefault="00000000">
            <w:pPr>
              <w:pStyle w:val="Body"/>
              <w:jc w:val="both"/>
            </w:pPr>
            <w:r>
              <w:rPr>
                <w:rFonts w:ascii="Calibri" w:hAnsi="Calibri"/>
                <w:b/>
                <w:bCs/>
                <w:sz w:val="24"/>
                <w:szCs w:val="24"/>
                <w:lang w:val="es-ES_tradnl"/>
              </w:rPr>
              <w:t>Salón</w:t>
            </w:r>
            <w:r>
              <w:rPr>
                <w:rFonts w:ascii="Calibri" w:hAnsi="Calibri"/>
                <w:b/>
                <w:bCs/>
                <w:sz w:val="24"/>
                <w:szCs w:val="24"/>
                <w:lang w:val="es-ES_tradnl"/>
              </w:rPr>
              <w:tab/>
            </w:r>
          </w:p>
        </w:tc>
        <w:tc>
          <w:tcPr>
            <w:tcW w:w="5627"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39FFB670" w14:textId="76C9C358" w:rsidR="00F94C78" w:rsidRDefault="00000000">
            <w:pPr>
              <w:pStyle w:val="Body"/>
            </w:pPr>
            <w:r>
              <w:rPr>
                <w:rFonts w:ascii="Calibri" w:hAnsi="Calibri"/>
                <w:sz w:val="24"/>
                <w:szCs w:val="24"/>
                <w:lang w:val="es-ES_tradnl"/>
              </w:rPr>
              <w:t>Edificio El Tiempo</w:t>
            </w:r>
            <w:r w:rsidR="007E6C67">
              <w:rPr>
                <w:rFonts w:ascii="Calibri" w:hAnsi="Calibri"/>
                <w:sz w:val="24"/>
                <w:szCs w:val="24"/>
                <w:lang w:val="es-ES_tradnl"/>
              </w:rPr>
              <w:t xml:space="preserve"> - </w:t>
            </w:r>
            <w:r w:rsidR="007E6C67" w:rsidRPr="007E6C67">
              <w:rPr>
                <w:rFonts w:ascii="Calibri" w:hAnsi="Calibri"/>
                <w:sz w:val="24"/>
                <w:szCs w:val="24"/>
                <w:lang w:val="es-ES_tradnl"/>
              </w:rPr>
              <w:t>Salas Boole</w:t>
            </w:r>
            <w:del w:id="0" w:author="ANDRES GIOVANNI PEREZ CORONADO" w:date="2025-02-24T10:25:00Z" w16du:dateUtc="2025-02-24T15:25:00Z">
              <w:r w:rsidDel="007E6C67">
                <w:rPr>
                  <w:rFonts w:ascii="Calibri" w:hAnsi="Calibri"/>
                  <w:sz w:val="24"/>
                  <w:szCs w:val="24"/>
                  <w:lang w:val="es-ES_tradnl"/>
                </w:rPr>
                <w:delText xml:space="preserve"> </w:delText>
              </w:r>
            </w:del>
          </w:p>
        </w:tc>
      </w:tr>
    </w:tbl>
    <w:p w14:paraId="781D6C53" w14:textId="77777777" w:rsidR="00F94C78" w:rsidRDefault="00F94C78">
      <w:pPr>
        <w:pStyle w:val="Body"/>
        <w:widowControl w:val="0"/>
        <w:ind w:left="400" w:hanging="400"/>
        <w:jc w:val="both"/>
        <w:rPr>
          <w:rFonts w:ascii="Calibri" w:eastAsia="Calibri" w:hAnsi="Calibri" w:cs="Calibri"/>
          <w:sz w:val="24"/>
          <w:szCs w:val="24"/>
        </w:rPr>
      </w:pPr>
    </w:p>
    <w:p w14:paraId="1BD19F8B" w14:textId="77777777" w:rsidR="00F94C78" w:rsidRDefault="00000000">
      <w:pPr>
        <w:pStyle w:val="Body"/>
        <w:ind w:left="360"/>
        <w:jc w:val="both"/>
        <w:rPr>
          <w:rFonts w:ascii="Calibri" w:eastAsia="Calibri" w:hAnsi="Calibri" w:cs="Calibri"/>
          <w:sz w:val="24"/>
          <w:szCs w:val="24"/>
        </w:rPr>
      </w:pPr>
      <w:r>
        <w:rPr>
          <w:rFonts w:ascii="Calibri" w:eastAsia="Calibri" w:hAnsi="Calibri" w:cs="Calibri"/>
          <w:b/>
          <w:bCs/>
          <w:sz w:val="24"/>
          <w:szCs w:val="24"/>
        </w:rPr>
        <w:tab/>
      </w:r>
    </w:p>
    <w:p w14:paraId="53E266D8" w14:textId="639392C7" w:rsidR="00F94C78" w:rsidRDefault="007E6C67">
      <w:pPr>
        <w:pStyle w:val="Body"/>
        <w:numPr>
          <w:ilvl w:val="0"/>
          <w:numId w:val="3"/>
        </w:numPr>
        <w:spacing w:before="285" w:after="285"/>
        <w:jc w:val="both"/>
        <w:rPr>
          <w:rFonts w:ascii="Calibri" w:hAnsi="Calibri"/>
          <w:sz w:val="24"/>
          <w:szCs w:val="24"/>
        </w:rPr>
      </w:pPr>
      <w:r>
        <w:rPr>
          <w:rFonts w:ascii="Calibri" w:hAnsi="Calibri"/>
          <w:b/>
          <w:bCs/>
          <w:sz w:val="24"/>
          <w:szCs w:val="24"/>
        </w:rPr>
        <w:t>Información</w:t>
      </w:r>
      <w:r>
        <w:rPr>
          <w:rFonts w:ascii="Calibri" w:hAnsi="Calibri"/>
          <w:b/>
          <w:bCs/>
          <w:sz w:val="24"/>
          <w:szCs w:val="24"/>
          <w:lang w:val="es-ES_tradnl"/>
        </w:rPr>
        <w:t xml:space="preserve"> del profesor y monitor</w:t>
      </w:r>
    </w:p>
    <w:tbl>
      <w:tblPr>
        <w:tblStyle w:val="TableNormal"/>
        <w:tblW w:w="9026" w:type="dxa"/>
        <w:tblInd w:w="5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373"/>
        <w:gridCol w:w="5653"/>
      </w:tblGrid>
      <w:tr w:rsidR="00F94C78" w14:paraId="064AC5E5" w14:textId="77777777">
        <w:trPr>
          <w:trHeight w:val="257"/>
        </w:trPr>
        <w:tc>
          <w:tcPr>
            <w:tcW w:w="337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2F905405" w14:textId="77777777" w:rsidR="00F94C78" w:rsidRDefault="00000000">
            <w:pPr>
              <w:pStyle w:val="Body"/>
            </w:pPr>
            <w:r>
              <w:rPr>
                <w:rFonts w:ascii="Calibri" w:hAnsi="Calibri"/>
                <w:b/>
                <w:bCs/>
                <w:sz w:val="24"/>
                <w:szCs w:val="24"/>
                <w:lang w:val="es-ES_tradnl"/>
              </w:rPr>
              <w:t xml:space="preserve">Nombre del profesor </w:t>
            </w:r>
          </w:p>
        </w:tc>
        <w:tc>
          <w:tcPr>
            <w:tcW w:w="565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EF41EB4" w14:textId="77777777" w:rsidR="00F94C78" w:rsidRDefault="00000000">
            <w:pPr>
              <w:pStyle w:val="Body"/>
            </w:pPr>
            <w:r>
              <w:rPr>
                <w:rFonts w:ascii="Calibri" w:hAnsi="Calibri"/>
                <w:sz w:val="24"/>
                <w:szCs w:val="24"/>
                <w:lang w:val="es-ES_tradnl"/>
              </w:rPr>
              <w:t>Andrés Pérez Coronado</w:t>
            </w:r>
          </w:p>
        </w:tc>
      </w:tr>
      <w:tr w:rsidR="00F94C78" w:rsidRPr="00F662F0" w14:paraId="735AE42B" w14:textId="77777777">
        <w:trPr>
          <w:trHeight w:val="557"/>
        </w:trPr>
        <w:tc>
          <w:tcPr>
            <w:tcW w:w="337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7D96A83F" w14:textId="77777777" w:rsidR="00F94C78" w:rsidRDefault="00000000">
            <w:pPr>
              <w:pStyle w:val="Body"/>
              <w:jc w:val="both"/>
            </w:pPr>
            <w:r>
              <w:rPr>
                <w:rFonts w:ascii="Calibri" w:hAnsi="Calibri"/>
                <w:b/>
                <w:bCs/>
                <w:sz w:val="24"/>
                <w:szCs w:val="24"/>
                <w:lang w:val="es-ES_tradnl"/>
              </w:rPr>
              <w:t>Perfil profesional</w:t>
            </w:r>
            <w:r>
              <w:rPr>
                <w:rFonts w:eastAsia="Trebuchet MS" w:cs="Trebuchet MS"/>
                <w:lang w:val="es-ES_tradnl"/>
              </w:rPr>
              <w:tab/>
            </w:r>
          </w:p>
        </w:tc>
        <w:tc>
          <w:tcPr>
            <w:tcW w:w="565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17C172B9" w14:textId="77777777" w:rsidR="00F94C78" w:rsidRDefault="00000000">
            <w:pPr>
              <w:pStyle w:val="Body"/>
            </w:pPr>
            <w:r>
              <w:rPr>
                <w:rFonts w:ascii="Calibri" w:hAnsi="Calibri"/>
                <w:sz w:val="24"/>
                <w:szCs w:val="24"/>
                <w:lang w:val="es-ES_tradnl"/>
              </w:rPr>
              <w:t>https://www.linkedin.com/in/andrés-pérez-coronado-63792618/</w:t>
            </w:r>
          </w:p>
        </w:tc>
      </w:tr>
      <w:tr w:rsidR="00F94C78" w:rsidRPr="00F662F0" w14:paraId="06974943" w14:textId="77777777">
        <w:trPr>
          <w:trHeight w:val="257"/>
        </w:trPr>
        <w:tc>
          <w:tcPr>
            <w:tcW w:w="337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00F031F9" w14:textId="77777777" w:rsidR="00F94C78" w:rsidRDefault="00000000">
            <w:pPr>
              <w:pStyle w:val="Body"/>
              <w:jc w:val="both"/>
            </w:pPr>
            <w:r>
              <w:rPr>
                <w:rFonts w:ascii="Calibri" w:hAnsi="Calibri"/>
                <w:b/>
                <w:bCs/>
                <w:sz w:val="24"/>
                <w:szCs w:val="24"/>
                <w:lang w:val="es-ES_tradnl"/>
              </w:rPr>
              <w:t>Correo electrónico institucional</w:t>
            </w:r>
          </w:p>
        </w:tc>
        <w:tc>
          <w:tcPr>
            <w:tcW w:w="565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19B9C3C0" w14:textId="191CA0AA" w:rsidR="00F94C78" w:rsidRDefault="007E6C67">
            <w:pPr>
              <w:pStyle w:val="Body"/>
            </w:pPr>
            <w:r>
              <w:rPr>
                <w:rFonts w:ascii="Calibri" w:hAnsi="Calibri"/>
                <w:sz w:val="24"/>
                <w:szCs w:val="24"/>
                <w:lang w:val="es-ES_tradnl"/>
              </w:rPr>
              <w:t>andresg.perez@urosario.edu.co</w:t>
            </w:r>
          </w:p>
        </w:tc>
      </w:tr>
      <w:tr w:rsidR="00F94C78" w:rsidRPr="00F662F0" w14:paraId="721C7821" w14:textId="77777777">
        <w:trPr>
          <w:trHeight w:val="257"/>
        </w:trPr>
        <w:tc>
          <w:tcPr>
            <w:tcW w:w="337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74E24A45" w14:textId="77777777" w:rsidR="00F94C78" w:rsidRDefault="00000000">
            <w:pPr>
              <w:pStyle w:val="Body"/>
              <w:jc w:val="both"/>
            </w:pPr>
            <w:r>
              <w:rPr>
                <w:rFonts w:ascii="Calibri" w:hAnsi="Calibri"/>
                <w:b/>
                <w:bCs/>
                <w:sz w:val="24"/>
                <w:szCs w:val="24"/>
                <w:lang w:val="es-ES_tradnl"/>
              </w:rPr>
              <w:t>Lugar y horario de atención</w:t>
            </w:r>
          </w:p>
        </w:tc>
        <w:tc>
          <w:tcPr>
            <w:tcW w:w="565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284820BB" w14:textId="77777777" w:rsidR="00F94C78" w:rsidRPr="007E6C67" w:rsidRDefault="00F94C78">
            <w:pPr>
              <w:rPr>
                <w:lang w:val="es-CO"/>
                <w:rPrChange w:id="1" w:author="ANDRES GIOVANNI PEREZ CORONADO" w:date="2025-02-24T10:24:00Z" w16du:dateUtc="2025-02-24T15:24:00Z">
                  <w:rPr/>
                </w:rPrChange>
              </w:rPr>
            </w:pPr>
          </w:p>
        </w:tc>
      </w:tr>
      <w:tr w:rsidR="00F94C78" w:rsidRPr="00F662F0" w14:paraId="1C5875CA" w14:textId="77777777">
        <w:trPr>
          <w:trHeight w:val="257"/>
        </w:trPr>
        <w:tc>
          <w:tcPr>
            <w:tcW w:w="337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9396DCB" w14:textId="77777777" w:rsidR="00F94C78" w:rsidRDefault="00000000">
            <w:pPr>
              <w:pStyle w:val="Body"/>
              <w:jc w:val="both"/>
            </w:pPr>
            <w:r>
              <w:rPr>
                <w:rFonts w:ascii="Calibri" w:hAnsi="Calibri"/>
                <w:b/>
                <w:bCs/>
                <w:sz w:val="24"/>
                <w:szCs w:val="24"/>
                <w:lang w:val="es-ES_tradnl"/>
              </w:rPr>
              <w:t xml:space="preserve">Página web u otros medios </w:t>
            </w:r>
          </w:p>
        </w:tc>
        <w:tc>
          <w:tcPr>
            <w:tcW w:w="5653"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3B35DC7D" w14:textId="77777777" w:rsidR="00F94C78" w:rsidRPr="007E6C67" w:rsidRDefault="00F94C78">
            <w:pPr>
              <w:rPr>
                <w:lang w:val="es-CO"/>
                <w:rPrChange w:id="2" w:author="ANDRES GIOVANNI PEREZ CORONADO" w:date="2025-02-24T10:24:00Z" w16du:dateUtc="2025-02-24T15:24:00Z">
                  <w:rPr/>
                </w:rPrChange>
              </w:rPr>
            </w:pPr>
          </w:p>
        </w:tc>
      </w:tr>
    </w:tbl>
    <w:p w14:paraId="3275DC7E" w14:textId="77777777" w:rsidR="00F94C78" w:rsidRDefault="00000000">
      <w:pPr>
        <w:pStyle w:val="Body"/>
        <w:numPr>
          <w:ilvl w:val="0"/>
          <w:numId w:val="5"/>
        </w:numPr>
        <w:jc w:val="both"/>
        <w:rPr>
          <w:rFonts w:ascii="Calibri" w:hAnsi="Calibri"/>
          <w:sz w:val="24"/>
          <w:szCs w:val="24"/>
          <w:lang w:val="es-ES_tradnl"/>
        </w:rPr>
      </w:pPr>
      <w:r>
        <w:rPr>
          <w:rFonts w:ascii="Calibri" w:hAnsi="Calibri"/>
          <w:b/>
          <w:bCs/>
          <w:sz w:val="24"/>
          <w:szCs w:val="24"/>
          <w:lang w:val="es-ES_tradnl"/>
        </w:rPr>
        <w:lastRenderedPageBreak/>
        <w:t>Resumen y propósitos del curso</w:t>
      </w:r>
      <w:r>
        <w:rPr>
          <w:rFonts w:ascii="Calibri" w:hAnsi="Calibri"/>
          <w:sz w:val="24"/>
          <w:szCs w:val="24"/>
        </w:rPr>
        <w:t xml:space="preserve"> </w:t>
      </w:r>
    </w:p>
    <w:p w14:paraId="6E98A091" w14:textId="77777777" w:rsidR="00F94C78" w:rsidRDefault="00F94C78">
      <w:pPr>
        <w:pStyle w:val="Body"/>
        <w:jc w:val="both"/>
        <w:rPr>
          <w:rFonts w:ascii="Calibri" w:eastAsia="Calibri" w:hAnsi="Calibri" w:cs="Calibri"/>
          <w:sz w:val="24"/>
          <w:szCs w:val="24"/>
        </w:rPr>
      </w:pPr>
    </w:p>
    <w:p w14:paraId="00B72E6D" w14:textId="07FFD52D" w:rsidR="00F94C78" w:rsidRDefault="00000000">
      <w:pPr>
        <w:pStyle w:val="Body"/>
        <w:tabs>
          <w:tab w:val="left" w:pos="4631"/>
          <w:tab w:val="left" w:pos="8950"/>
        </w:tabs>
        <w:spacing w:line="276" w:lineRule="auto"/>
        <w:jc w:val="both"/>
        <w:rPr>
          <w:rFonts w:ascii="Calibri" w:eastAsia="Calibri" w:hAnsi="Calibri" w:cs="Calibri"/>
          <w:sz w:val="24"/>
          <w:szCs w:val="24"/>
        </w:rPr>
      </w:pPr>
      <w:bookmarkStart w:id="3" w:name="tyjcwt"/>
      <w:bookmarkEnd w:id="3"/>
      <w:r>
        <w:rPr>
          <w:rFonts w:ascii="Calibri" w:hAnsi="Calibri"/>
          <w:sz w:val="24"/>
          <w:szCs w:val="24"/>
        </w:rPr>
        <w:t>E</w:t>
      </w:r>
      <w:proofErr w:type="spellStart"/>
      <w:r>
        <w:rPr>
          <w:rFonts w:ascii="Calibri" w:hAnsi="Calibri"/>
          <w:sz w:val="24"/>
          <w:szCs w:val="24"/>
          <w:lang w:val="es-ES_tradnl"/>
        </w:rPr>
        <w:t>ste</w:t>
      </w:r>
      <w:proofErr w:type="spellEnd"/>
      <w:r>
        <w:rPr>
          <w:rFonts w:ascii="Calibri" w:hAnsi="Calibri"/>
          <w:sz w:val="24"/>
          <w:szCs w:val="24"/>
          <w:lang w:val="es-ES_tradnl"/>
        </w:rPr>
        <w:t xml:space="preserve"> curso presenta modelos estad</w:t>
      </w:r>
      <w:r>
        <w:rPr>
          <w:rFonts w:ascii="Calibri" w:hAnsi="Calibri"/>
          <w:sz w:val="24"/>
          <w:szCs w:val="24"/>
        </w:rPr>
        <w:t>í</w:t>
      </w:r>
      <w:proofErr w:type="spellStart"/>
      <w:r>
        <w:rPr>
          <w:rFonts w:ascii="Calibri" w:hAnsi="Calibri"/>
          <w:sz w:val="24"/>
          <w:szCs w:val="24"/>
          <w:lang w:val="es-ES_tradnl"/>
        </w:rPr>
        <w:t>sticos</w:t>
      </w:r>
      <w:proofErr w:type="spellEnd"/>
      <w:r>
        <w:rPr>
          <w:rFonts w:ascii="Calibri" w:hAnsi="Calibri"/>
          <w:sz w:val="24"/>
          <w:szCs w:val="24"/>
          <w:lang w:val="es-ES_tradnl"/>
        </w:rPr>
        <w:t xml:space="preserve"> avanzados para el </w:t>
      </w:r>
      <w:proofErr w:type="spellStart"/>
      <w:r>
        <w:rPr>
          <w:rFonts w:ascii="Calibri" w:hAnsi="Calibri"/>
          <w:sz w:val="24"/>
          <w:szCs w:val="24"/>
          <w:lang w:val="es-ES_tradnl"/>
        </w:rPr>
        <w:t>an</w:t>
      </w:r>
      <w:proofErr w:type="spellEnd"/>
      <w:r>
        <w:rPr>
          <w:rFonts w:ascii="Calibri" w:hAnsi="Calibri"/>
          <w:sz w:val="24"/>
          <w:szCs w:val="24"/>
        </w:rPr>
        <w:t>á</w:t>
      </w:r>
      <w:r>
        <w:rPr>
          <w:rFonts w:ascii="Calibri" w:hAnsi="Calibri"/>
          <w:sz w:val="24"/>
          <w:szCs w:val="24"/>
          <w:lang w:val="es-ES_tradnl"/>
        </w:rPr>
        <w:t>lisis de datos</w:t>
      </w:r>
      <w:r w:rsidR="007E6C67">
        <w:rPr>
          <w:rFonts w:ascii="Calibri" w:hAnsi="Calibri"/>
          <w:sz w:val="24"/>
          <w:szCs w:val="24"/>
          <w:lang w:val="es-ES_tradnl"/>
        </w:rPr>
        <w:t xml:space="preserve"> espaciales</w:t>
      </w:r>
      <w:r>
        <w:rPr>
          <w:rFonts w:ascii="Calibri" w:hAnsi="Calibri"/>
          <w:sz w:val="24"/>
          <w:szCs w:val="24"/>
          <w:lang w:val="es-ES_tradnl"/>
        </w:rPr>
        <w:t xml:space="preserve">. El curso cubre generalizaciones al modelo de regresión lineal que permiten mayor flexibilidad de estimación. El curso </w:t>
      </w:r>
      <w:proofErr w:type="spellStart"/>
      <w:r>
        <w:rPr>
          <w:rFonts w:ascii="Calibri" w:hAnsi="Calibri"/>
          <w:sz w:val="24"/>
          <w:szCs w:val="24"/>
          <w:lang w:val="es-ES_tradnl"/>
        </w:rPr>
        <w:t>tambi</w:t>
      </w:r>
      <w:proofErr w:type="spellEnd"/>
      <w:r>
        <w:rPr>
          <w:rFonts w:ascii="Calibri" w:hAnsi="Calibri"/>
          <w:sz w:val="24"/>
          <w:szCs w:val="24"/>
          <w:lang w:val="fr-FR"/>
        </w:rPr>
        <w:t>é</w:t>
      </w:r>
      <w:r>
        <w:rPr>
          <w:rFonts w:ascii="Calibri" w:hAnsi="Calibri"/>
          <w:sz w:val="24"/>
          <w:szCs w:val="24"/>
          <w:lang w:val="es-ES_tradnl"/>
        </w:rPr>
        <w:t>n introduce modelos de datos estructurados y variables latentes, as</w:t>
      </w:r>
      <w:r>
        <w:rPr>
          <w:rFonts w:ascii="Calibri" w:hAnsi="Calibri"/>
          <w:sz w:val="24"/>
          <w:szCs w:val="24"/>
        </w:rPr>
        <w:t xml:space="preserve">í </w:t>
      </w:r>
      <w:r>
        <w:rPr>
          <w:rFonts w:ascii="Calibri" w:hAnsi="Calibri"/>
          <w:sz w:val="24"/>
          <w:szCs w:val="24"/>
          <w:lang w:val="es-ES_tradnl"/>
        </w:rPr>
        <w:t xml:space="preserve">como modelos para el </w:t>
      </w:r>
      <w:proofErr w:type="spellStart"/>
      <w:r>
        <w:rPr>
          <w:rFonts w:ascii="Calibri" w:hAnsi="Calibri"/>
          <w:sz w:val="24"/>
          <w:szCs w:val="24"/>
          <w:lang w:val="es-ES_tradnl"/>
        </w:rPr>
        <w:t>an</w:t>
      </w:r>
      <w:proofErr w:type="spellEnd"/>
      <w:r>
        <w:rPr>
          <w:rFonts w:ascii="Calibri" w:hAnsi="Calibri"/>
          <w:sz w:val="24"/>
          <w:szCs w:val="24"/>
        </w:rPr>
        <w:t>á</w:t>
      </w:r>
      <w:r>
        <w:rPr>
          <w:rFonts w:ascii="Calibri" w:hAnsi="Calibri"/>
          <w:sz w:val="24"/>
          <w:szCs w:val="24"/>
          <w:lang w:val="es-ES_tradnl"/>
        </w:rPr>
        <w:t>lisis de causalidad. El curso busca formar al estudiante en m</w:t>
      </w:r>
      <w:r>
        <w:rPr>
          <w:rFonts w:ascii="Calibri" w:hAnsi="Calibri"/>
          <w:sz w:val="24"/>
          <w:szCs w:val="24"/>
          <w:lang w:val="fr-FR"/>
        </w:rPr>
        <w:t>é</w:t>
      </w:r>
      <w:r>
        <w:rPr>
          <w:rFonts w:ascii="Calibri" w:hAnsi="Calibri"/>
          <w:sz w:val="24"/>
          <w:szCs w:val="24"/>
          <w:lang w:val="es-ES_tradnl"/>
        </w:rPr>
        <w:t>todos estad</w:t>
      </w:r>
      <w:r>
        <w:rPr>
          <w:rFonts w:ascii="Calibri" w:hAnsi="Calibri"/>
          <w:sz w:val="24"/>
          <w:szCs w:val="24"/>
        </w:rPr>
        <w:t>í</w:t>
      </w:r>
      <w:proofErr w:type="spellStart"/>
      <w:r>
        <w:rPr>
          <w:rFonts w:ascii="Calibri" w:hAnsi="Calibri"/>
          <w:sz w:val="24"/>
          <w:szCs w:val="24"/>
          <w:lang w:val="es-ES_tradnl"/>
        </w:rPr>
        <w:t>sticos</w:t>
      </w:r>
      <w:proofErr w:type="spellEnd"/>
      <w:r>
        <w:rPr>
          <w:rFonts w:ascii="Calibri" w:hAnsi="Calibri"/>
          <w:sz w:val="24"/>
          <w:szCs w:val="24"/>
          <w:lang w:val="es-ES_tradnl"/>
        </w:rPr>
        <w:t xml:space="preserve"> avanzados para el </w:t>
      </w:r>
      <w:proofErr w:type="spellStart"/>
      <w:r>
        <w:rPr>
          <w:rFonts w:ascii="Calibri" w:hAnsi="Calibri"/>
          <w:sz w:val="24"/>
          <w:szCs w:val="24"/>
          <w:lang w:val="es-ES_tradnl"/>
        </w:rPr>
        <w:t>an</w:t>
      </w:r>
      <w:proofErr w:type="spellEnd"/>
      <w:r>
        <w:rPr>
          <w:rFonts w:ascii="Calibri" w:hAnsi="Calibri"/>
          <w:sz w:val="24"/>
          <w:szCs w:val="24"/>
        </w:rPr>
        <w:t>á</w:t>
      </w:r>
      <w:r>
        <w:rPr>
          <w:rFonts w:ascii="Calibri" w:hAnsi="Calibri"/>
          <w:sz w:val="24"/>
          <w:szCs w:val="24"/>
          <w:lang w:val="es-ES_tradnl"/>
        </w:rPr>
        <w:t xml:space="preserve">lisis de datos, considerando sus fundamentos teóricos y sus aplicaciones. </w:t>
      </w:r>
    </w:p>
    <w:p w14:paraId="0E7CB6AF" w14:textId="77777777" w:rsidR="00F94C78" w:rsidRDefault="00F94C78">
      <w:pPr>
        <w:pStyle w:val="Body"/>
        <w:ind w:left="360"/>
        <w:jc w:val="both"/>
        <w:rPr>
          <w:rFonts w:ascii="Calibri" w:eastAsia="Calibri" w:hAnsi="Calibri" w:cs="Calibri"/>
          <w:sz w:val="24"/>
          <w:szCs w:val="24"/>
        </w:rPr>
      </w:pPr>
    </w:p>
    <w:p w14:paraId="7E365189" w14:textId="23204522" w:rsidR="00F94C78" w:rsidRPr="007E6C67" w:rsidRDefault="00000000" w:rsidP="007E6C67">
      <w:pPr>
        <w:pStyle w:val="Body"/>
        <w:numPr>
          <w:ilvl w:val="0"/>
          <w:numId w:val="2"/>
        </w:numPr>
        <w:jc w:val="both"/>
        <w:rPr>
          <w:rFonts w:ascii="Calibri" w:eastAsia="Calibri" w:hAnsi="Calibri" w:cs="Calibri"/>
          <w:sz w:val="24"/>
          <w:szCs w:val="24"/>
        </w:rPr>
      </w:pPr>
      <w:r w:rsidRPr="007E6C67">
        <w:rPr>
          <w:rFonts w:ascii="Calibri" w:hAnsi="Calibri"/>
          <w:b/>
          <w:bCs/>
          <w:sz w:val="24"/>
          <w:szCs w:val="24"/>
          <w:lang w:val="es-ES_tradnl"/>
        </w:rPr>
        <w:t xml:space="preserve">Conceptos fundamentales </w:t>
      </w:r>
      <w:bookmarkStart w:id="4" w:name="dy6vkm"/>
      <w:bookmarkEnd w:id="4"/>
    </w:p>
    <w:p w14:paraId="04E2F474" w14:textId="77777777" w:rsidR="00F94C78" w:rsidRDefault="00000000">
      <w:pPr>
        <w:pStyle w:val="Body"/>
        <w:widowControl w:val="0"/>
        <w:jc w:val="both"/>
        <w:rPr>
          <w:rFonts w:ascii="Calibri" w:eastAsia="Calibri" w:hAnsi="Calibri" w:cs="Calibri"/>
          <w:sz w:val="24"/>
          <w:szCs w:val="24"/>
        </w:rPr>
      </w:pPr>
      <w:bookmarkStart w:id="5" w:name="t3h5sf"/>
      <w:bookmarkEnd w:id="5"/>
      <w:r>
        <w:rPr>
          <w:rFonts w:ascii="Calibri" w:hAnsi="Calibri"/>
          <w:sz w:val="24"/>
          <w:szCs w:val="24"/>
        </w:rPr>
        <w:t xml:space="preserve"> </w:t>
      </w:r>
    </w:p>
    <w:p w14:paraId="11C8A70A" w14:textId="1FCFD15E" w:rsidR="00F94C78" w:rsidRDefault="00000000">
      <w:pPr>
        <w:pStyle w:val="Prrafodelista"/>
        <w:widowControl w:val="0"/>
        <w:numPr>
          <w:ilvl w:val="0"/>
          <w:numId w:val="7"/>
        </w:numPr>
        <w:rPr>
          <w:rFonts w:ascii="Calibri" w:hAnsi="Calibri"/>
          <w:sz w:val="24"/>
          <w:szCs w:val="24"/>
        </w:rPr>
      </w:pPr>
      <w:r>
        <w:rPr>
          <w:rFonts w:ascii="Calibri" w:hAnsi="Calibri"/>
          <w:sz w:val="24"/>
          <w:szCs w:val="24"/>
        </w:rPr>
        <w:t xml:space="preserve">Evaluación de modelos </w:t>
      </w:r>
      <w:r w:rsidR="00F662F0">
        <w:rPr>
          <w:rFonts w:ascii="Calibri" w:hAnsi="Calibri"/>
          <w:sz w:val="24"/>
          <w:szCs w:val="24"/>
        </w:rPr>
        <w:t xml:space="preserve">espaciales </w:t>
      </w:r>
      <w:r>
        <w:rPr>
          <w:rFonts w:ascii="Calibri" w:hAnsi="Calibri"/>
          <w:sz w:val="24"/>
          <w:szCs w:val="24"/>
        </w:rPr>
        <w:t xml:space="preserve">y </w:t>
      </w:r>
      <w:r w:rsidR="007E6C67">
        <w:rPr>
          <w:rFonts w:ascii="Calibri" w:hAnsi="Calibri"/>
          <w:sz w:val="24"/>
          <w:szCs w:val="24"/>
        </w:rPr>
        <w:t>Bootstrap.</w:t>
      </w:r>
    </w:p>
    <w:p w14:paraId="59BCD424" w14:textId="0506F145" w:rsidR="00F94C78" w:rsidRDefault="00000000">
      <w:pPr>
        <w:pStyle w:val="Prrafodelista"/>
        <w:widowControl w:val="0"/>
        <w:numPr>
          <w:ilvl w:val="0"/>
          <w:numId w:val="7"/>
        </w:numPr>
        <w:rPr>
          <w:rFonts w:ascii="Calibri" w:hAnsi="Calibri"/>
          <w:sz w:val="24"/>
          <w:szCs w:val="24"/>
        </w:rPr>
      </w:pPr>
      <w:r>
        <w:rPr>
          <w:rFonts w:ascii="Calibri" w:hAnsi="Calibri"/>
          <w:sz w:val="24"/>
          <w:szCs w:val="24"/>
        </w:rPr>
        <w:t xml:space="preserve">Métodos de suavización: </w:t>
      </w:r>
      <w:proofErr w:type="spellStart"/>
      <w:r>
        <w:rPr>
          <w:rFonts w:ascii="Calibri" w:hAnsi="Calibri"/>
          <w:sz w:val="24"/>
          <w:szCs w:val="24"/>
        </w:rPr>
        <w:t>splines</w:t>
      </w:r>
      <w:proofErr w:type="spellEnd"/>
      <w:r>
        <w:rPr>
          <w:rFonts w:ascii="Calibri" w:hAnsi="Calibri"/>
          <w:sz w:val="24"/>
          <w:szCs w:val="24"/>
        </w:rPr>
        <w:t xml:space="preserve"> y métodos de </w:t>
      </w:r>
      <w:proofErr w:type="spellStart"/>
      <w:r>
        <w:rPr>
          <w:rFonts w:ascii="Calibri" w:hAnsi="Calibri"/>
          <w:sz w:val="24"/>
          <w:szCs w:val="24"/>
        </w:rPr>
        <w:t>kernel</w:t>
      </w:r>
      <w:proofErr w:type="spellEnd"/>
      <w:r w:rsidR="007E6C67">
        <w:rPr>
          <w:rFonts w:ascii="Calibri" w:hAnsi="Calibri"/>
          <w:sz w:val="24"/>
          <w:szCs w:val="24"/>
        </w:rPr>
        <w:t>.</w:t>
      </w:r>
    </w:p>
    <w:p w14:paraId="3C235B0B" w14:textId="441BD354" w:rsidR="00F94C78" w:rsidRDefault="00000000">
      <w:pPr>
        <w:pStyle w:val="Prrafodelista"/>
        <w:widowControl w:val="0"/>
        <w:numPr>
          <w:ilvl w:val="0"/>
          <w:numId w:val="7"/>
        </w:numPr>
        <w:rPr>
          <w:rFonts w:ascii="Calibri" w:hAnsi="Calibri"/>
          <w:sz w:val="24"/>
          <w:szCs w:val="24"/>
        </w:rPr>
      </w:pPr>
      <w:r>
        <w:rPr>
          <w:rFonts w:ascii="Calibri" w:hAnsi="Calibri"/>
          <w:sz w:val="24"/>
          <w:szCs w:val="24"/>
        </w:rPr>
        <w:t>Modelos generalizados lineales y aditivos</w:t>
      </w:r>
      <w:r w:rsidR="007E6C67">
        <w:rPr>
          <w:rFonts w:ascii="Calibri" w:hAnsi="Calibri"/>
          <w:sz w:val="24"/>
          <w:szCs w:val="24"/>
        </w:rPr>
        <w:t>.</w:t>
      </w:r>
    </w:p>
    <w:p w14:paraId="33689967" w14:textId="69324F0A" w:rsidR="00F94C78" w:rsidRDefault="00000000">
      <w:pPr>
        <w:pStyle w:val="Prrafodelista"/>
        <w:widowControl w:val="0"/>
        <w:numPr>
          <w:ilvl w:val="0"/>
          <w:numId w:val="7"/>
        </w:numPr>
        <w:rPr>
          <w:rFonts w:ascii="Calibri" w:hAnsi="Calibri"/>
          <w:sz w:val="24"/>
          <w:szCs w:val="24"/>
        </w:rPr>
      </w:pPr>
      <w:r>
        <w:rPr>
          <w:rFonts w:ascii="Calibri" w:hAnsi="Calibri"/>
          <w:sz w:val="24"/>
          <w:szCs w:val="24"/>
        </w:rPr>
        <w:t>Variables latentes y datos estructurados</w:t>
      </w:r>
      <w:r w:rsidR="007E6C67">
        <w:rPr>
          <w:rFonts w:ascii="Calibri" w:hAnsi="Calibri"/>
          <w:sz w:val="24"/>
          <w:szCs w:val="24"/>
        </w:rPr>
        <w:t>.</w:t>
      </w:r>
    </w:p>
    <w:p w14:paraId="4ED1C72E" w14:textId="167E67E5" w:rsidR="00F94C78" w:rsidRDefault="00000000">
      <w:pPr>
        <w:pStyle w:val="Prrafodelista"/>
        <w:widowControl w:val="0"/>
        <w:numPr>
          <w:ilvl w:val="0"/>
          <w:numId w:val="7"/>
        </w:numPr>
        <w:rPr>
          <w:rFonts w:ascii="Calibri" w:hAnsi="Calibri"/>
          <w:sz w:val="24"/>
          <w:szCs w:val="24"/>
        </w:rPr>
      </w:pPr>
      <w:r>
        <w:rPr>
          <w:rFonts w:ascii="Calibri" w:hAnsi="Calibri"/>
          <w:sz w:val="24"/>
          <w:szCs w:val="24"/>
        </w:rPr>
        <w:t>Datos dependientes</w:t>
      </w:r>
      <w:r w:rsidR="007E6C67">
        <w:rPr>
          <w:rFonts w:ascii="Calibri" w:hAnsi="Calibri"/>
          <w:sz w:val="24"/>
          <w:szCs w:val="24"/>
        </w:rPr>
        <w:t>.</w:t>
      </w:r>
    </w:p>
    <w:p w14:paraId="60D3037B" w14:textId="77777777" w:rsidR="00F94C78" w:rsidRDefault="00000000">
      <w:pPr>
        <w:pStyle w:val="Body"/>
        <w:widowControl w:val="0"/>
        <w:ind w:left="360"/>
        <w:rPr>
          <w:rFonts w:ascii="Calibri" w:eastAsia="Calibri" w:hAnsi="Calibri" w:cs="Calibri"/>
          <w:sz w:val="24"/>
          <w:szCs w:val="24"/>
        </w:rPr>
      </w:pPr>
      <w:r>
        <w:rPr>
          <w:rFonts w:ascii="Calibri" w:eastAsia="Calibri" w:hAnsi="Calibri" w:cs="Calibri"/>
          <w:b/>
          <w:bCs/>
          <w:sz w:val="24"/>
          <w:szCs w:val="24"/>
        </w:rPr>
        <w:tab/>
      </w:r>
    </w:p>
    <w:p w14:paraId="1A39625F" w14:textId="77777777" w:rsidR="00F94C78" w:rsidRDefault="00000000">
      <w:pPr>
        <w:pStyle w:val="Body"/>
        <w:numPr>
          <w:ilvl w:val="0"/>
          <w:numId w:val="8"/>
        </w:numPr>
        <w:jc w:val="both"/>
        <w:rPr>
          <w:rFonts w:ascii="Calibri" w:hAnsi="Calibri"/>
          <w:sz w:val="24"/>
          <w:szCs w:val="24"/>
          <w:lang w:val="es-ES_tradnl"/>
        </w:rPr>
      </w:pPr>
      <w:r>
        <w:rPr>
          <w:rFonts w:ascii="Calibri" w:hAnsi="Calibri"/>
          <w:b/>
          <w:bCs/>
          <w:sz w:val="24"/>
          <w:szCs w:val="24"/>
          <w:lang w:val="es-ES_tradnl"/>
        </w:rPr>
        <w:t>Resultados de aprendizaje esperados (RAE)</w:t>
      </w:r>
    </w:p>
    <w:p w14:paraId="267FA470" w14:textId="77777777" w:rsidR="00F94C78" w:rsidRDefault="00F94C78">
      <w:pPr>
        <w:pStyle w:val="Body"/>
        <w:tabs>
          <w:tab w:val="left" w:pos="8080"/>
          <w:tab w:val="left" w:pos="8647"/>
        </w:tabs>
        <w:jc w:val="both"/>
        <w:rPr>
          <w:rFonts w:ascii="Calibri" w:eastAsia="Calibri" w:hAnsi="Calibri" w:cs="Calibri"/>
          <w:sz w:val="24"/>
          <w:szCs w:val="24"/>
        </w:rPr>
      </w:pPr>
    </w:p>
    <w:p w14:paraId="09D432EF" w14:textId="39BEE523" w:rsidR="00F94C78" w:rsidRDefault="00000000">
      <w:pPr>
        <w:pStyle w:val="Body"/>
        <w:widowControl w:val="0"/>
        <w:numPr>
          <w:ilvl w:val="0"/>
          <w:numId w:val="10"/>
        </w:numPr>
        <w:jc w:val="both"/>
        <w:rPr>
          <w:rFonts w:ascii="Calibri" w:eastAsia="Calibri" w:hAnsi="Calibri" w:cs="Calibri"/>
          <w:sz w:val="24"/>
          <w:szCs w:val="24"/>
        </w:rPr>
      </w:pPr>
      <w:bookmarkStart w:id="6" w:name="d34og8"/>
      <w:bookmarkEnd w:id="6"/>
      <w:r>
        <w:rPr>
          <w:rFonts w:ascii="Calibri" w:hAnsi="Calibri"/>
          <w:sz w:val="24"/>
          <w:szCs w:val="24"/>
        </w:rPr>
        <w:t>E</w:t>
      </w:r>
      <w:r>
        <w:rPr>
          <w:rFonts w:ascii="Calibri" w:hAnsi="Calibri"/>
          <w:sz w:val="24"/>
          <w:szCs w:val="24"/>
          <w:lang w:val="es-ES_tradnl"/>
        </w:rPr>
        <w:t>valuar la bondad de un modelo estad</w:t>
      </w:r>
      <w:r>
        <w:rPr>
          <w:rFonts w:ascii="Calibri" w:hAnsi="Calibri"/>
          <w:sz w:val="24"/>
          <w:szCs w:val="24"/>
        </w:rPr>
        <w:t>í</w:t>
      </w:r>
      <w:r>
        <w:rPr>
          <w:rFonts w:ascii="Calibri" w:hAnsi="Calibri"/>
          <w:sz w:val="24"/>
          <w:szCs w:val="24"/>
          <w:lang w:val="it-IT"/>
        </w:rPr>
        <w:t>stico.</w:t>
      </w:r>
    </w:p>
    <w:p w14:paraId="2CB2B0ED" w14:textId="77777777" w:rsidR="00F94C78" w:rsidRDefault="00000000">
      <w:pPr>
        <w:pStyle w:val="Body"/>
        <w:widowControl w:val="0"/>
        <w:numPr>
          <w:ilvl w:val="0"/>
          <w:numId w:val="10"/>
        </w:numPr>
        <w:jc w:val="both"/>
        <w:rPr>
          <w:rFonts w:ascii="Calibri" w:hAnsi="Calibri"/>
          <w:sz w:val="24"/>
          <w:szCs w:val="24"/>
          <w:lang w:val="es-ES_tradnl"/>
        </w:rPr>
      </w:pPr>
      <w:r>
        <w:rPr>
          <w:rFonts w:ascii="Calibri" w:hAnsi="Calibri"/>
          <w:sz w:val="24"/>
          <w:szCs w:val="24"/>
          <w:lang w:val="es-ES_tradnl"/>
        </w:rPr>
        <w:t>Emplear modelos lineales generalizados para la estimación de relaciones entre variables.</w:t>
      </w:r>
    </w:p>
    <w:p w14:paraId="5E3A2D1E" w14:textId="77777777" w:rsidR="00F94C78" w:rsidRDefault="00000000">
      <w:pPr>
        <w:pStyle w:val="Body"/>
        <w:widowControl w:val="0"/>
        <w:numPr>
          <w:ilvl w:val="0"/>
          <w:numId w:val="10"/>
        </w:numPr>
        <w:jc w:val="both"/>
        <w:rPr>
          <w:rFonts w:ascii="Calibri" w:hAnsi="Calibri"/>
          <w:sz w:val="24"/>
          <w:szCs w:val="24"/>
          <w:lang w:val="es-ES_tradnl"/>
        </w:rPr>
      </w:pPr>
      <w:r>
        <w:rPr>
          <w:rFonts w:ascii="Calibri" w:hAnsi="Calibri"/>
          <w:sz w:val="24"/>
          <w:szCs w:val="24"/>
          <w:lang w:val="es-ES_tradnl"/>
        </w:rPr>
        <w:t>Identificar situaciones donde el uso de m</w:t>
      </w:r>
      <w:r>
        <w:rPr>
          <w:rFonts w:ascii="Calibri" w:hAnsi="Calibri"/>
          <w:sz w:val="24"/>
          <w:szCs w:val="24"/>
          <w:lang w:val="fr-FR"/>
        </w:rPr>
        <w:t>é</w:t>
      </w:r>
      <w:r>
        <w:rPr>
          <w:rFonts w:ascii="Calibri" w:hAnsi="Calibri"/>
          <w:sz w:val="24"/>
          <w:szCs w:val="24"/>
          <w:lang w:val="es-ES_tradnl"/>
        </w:rPr>
        <w:t>todos de suavización es adecuado.</w:t>
      </w:r>
    </w:p>
    <w:p w14:paraId="78E1BA80" w14:textId="77777777" w:rsidR="00F94C78" w:rsidRDefault="00000000">
      <w:pPr>
        <w:pStyle w:val="Body"/>
        <w:widowControl w:val="0"/>
        <w:numPr>
          <w:ilvl w:val="0"/>
          <w:numId w:val="10"/>
        </w:numPr>
        <w:jc w:val="both"/>
        <w:rPr>
          <w:rFonts w:ascii="Calibri" w:hAnsi="Calibri"/>
          <w:sz w:val="24"/>
          <w:szCs w:val="24"/>
          <w:lang w:val="es-ES_tradnl"/>
        </w:rPr>
      </w:pPr>
      <w:r>
        <w:rPr>
          <w:rFonts w:ascii="Calibri" w:hAnsi="Calibri"/>
          <w:sz w:val="24"/>
          <w:szCs w:val="24"/>
          <w:lang w:val="es-ES_tradnl"/>
        </w:rPr>
        <w:t>Estimar modelos estad</w:t>
      </w:r>
      <w:r>
        <w:rPr>
          <w:rFonts w:ascii="Calibri" w:hAnsi="Calibri"/>
          <w:sz w:val="24"/>
          <w:szCs w:val="24"/>
        </w:rPr>
        <w:t>í</w:t>
      </w:r>
      <w:proofErr w:type="spellStart"/>
      <w:r>
        <w:rPr>
          <w:rFonts w:ascii="Calibri" w:hAnsi="Calibri"/>
          <w:sz w:val="24"/>
          <w:szCs w:val="24"/>
          <w:lang w:val="es-ES_tradnl"/>
        </w:rPr>
        <w:t>sticos</w:t>
      </w:r>
      <w:proofErr w:type="spellEnd"/>
      <w:r>
        <w:rPr>
          <w:rFonts w:ascii="Calibri" w:hAnsi="Calibri"/>
          <w:sz w:val="24"/>
          <w:szCs w:val="24"/>
          <w:lang w:val="es-ES_tradnl"/>
        </w:rPr>
        <w:t xml:space="preserve"> usando variables latentes y datos estructurados.</w:t>
      </w:r>
    </w:p>
    <w:p w14:paraId="06BCC234" w14:textId="77777777" w:rsidR="00F94C78" w:rsidRDefault="00000000">
      <w:pPr>
        <w:pStyle w:val="Body"/>
        <w:widowControl w:val="0"/>
        <w:numPr>
          <w:ilvl w:val="0"/>
          <w:numId w:val="10"/>
        </w:numPr>
        <w:spacing w:after="200"/>
        <w:jc w:val="both"/>
        <w:rPr>
          <w:rFonts w:ascii="Calibri" w:hAnsi="Calibri"/>
          <w:sz w:val="24"/>
          <w:szCs w:val="24"/>
          <w:lang w:val="es-ES_tradnl"/>
        </w:rPr>
      </w:pPr>
      <w:r>
        <w:rPr>
          <w:rFonts w:ascii="Calibri" w:hAnsi="Calibri"/>
          <w:sz w:val="24"/>
          <w:szCs w:val="24"/>
          <w:lang w:val="es-ES_tradnl"/>
        </w:rPr>
        <w:t xml:space="preserve">Modelar usando datos dependientes en la </w:t>
      </w:r>
      <w:proofErr w:type="spellStart"/>
      <w:r>
        <w:rPr>
          <w:rFonts w:ascii="Calibri" w:hAnsi="Calibri"/>
          <w:sz w:val="24"/>
          <w:szCs w:val="24"/>
          <w:lang w:val="es-ES_tradnl"/>
        </w:rPr>
        <w:t>solució</w:t>
      </w:r>
      <w:proofErr w:type="spellEnd"/>
      <w:r>
        <w:rPr>
          <w:rFonts w:ascii="Calibri" w:hAnsi="Calibri"/>
          <w:sz w:val="24"/>
          <w:szCs w:val="24"/>
          <w:lang w:val="pt-PT"/>
        </w:rPr>
        <w:t xml:space="preserve">n de problemas aplicados. </w:t>
      </w:r>
    </w:p>
    <w:p w14:paraId="1273088E" w14:textId="77777777" w:rsidR="00F94C78" w:rsidRDefault="00000000">
      <w:pPr>
        <w:pStyle w:val="Body"/>
        <w:numPr>
          <w:ilvl w:val="0"/>
          <w:numId w:val="11"/>
        </w:numPr>
        <w:jc w:val="both"/>
        <w:rPr>
          <w:rFonts w:ascii="Calibri" w:hAnsi="Calibri"/>
          <w:sz w:val="24"/>
          <w:szCs w:val="24"/>
          <w:lang w:val="es-ES_tradnl"/>
        </w:rPr>
      </w:pPr>
      <w:r>
        <w:rPr>
          <w:rFonts w:ascii="Calibri" w:hAnsi="Calibri"/>
          <w:b/>
          <w:bCs/>
          <w:sz w:val="24"/>
          <w:szCs w:val="24"/>
          <w:lang w:val="es-ES_tradnl"/>
        </w:rPr>
        <w:t>Modalidad del curso</w:t>
      </w:r>
    </w:p>
    <w:p w14:paraId="621BE3E2" w14:textId="77777777" w:rsidR="00F94C78" w:rsidRDefault="00F94C78">
      <w:pPr>
        <w:pStyle w:val="Body"/>
        <w:jc w:val="both"/>
        <w:rPr>
          <w:rFonts w:ascii="Calibri" w:eastAsia="Calibri" w:hAnsi="Calibri" w:cs="Calibri"/>
          <w:sz w:val="24"/>
          <w:szCs w:val="24"/>
        </w:rPr>
      </w:pPr>
    </w:p>
    <w:p w14:paraId="63024D0F" w14:textId="77777777" w:rsidR="00F94C78" w:rsidRDefault="00000000">
      <w:pPr>
        <w:pStyle w:val="Body"/>
        <w:tabs>
          <w:tab w:val="left" w:pos="1410"/>
        </w:tabs>
        <w:ind w:left="425"/>
        <w:jc w:val="both"/>
        <w:rPr>
          <w:rFonts w:ascii="Calibri" w:eastAsia="Calibri" w:hAnsi="Calibri" w:cs="Calibri"/>
          <w:sz w:val="24"/>
          <w:szCs w:val="24"/>
        </w:rPr>
      </w:pPr>
      <w:r>
        <w:rPr>
          <w:rFonts w:ascii="Calibri" w:hAnsi="Calibri"/>
          <w:sz w:val="24"/>
          <w:szCs w:val="24"/>
          <w:lang w:val="pt-PT"/>
        </w:rPr>
        <w:t>Presencial.</w:t>
      </w:r>
    </w:p>
    <w:p w14:paraId="6A53313B" w14:textId="77777777" w:rsidR="00F94C78" w:rsidRDefault="00F94C78">
      <w:pPr>
        <w:pStyle w:val="Body"/>
        <w:rPr>
          <w:rFonts w:ascii="Calibri" w:eastAsia="Calibri" w:hAnsi="Calibri" w:cs="Calibri"/>
          <w:sz w:val="24"/>
          <w:szCs w:val="24"/>
        </w:rPr>
      </w:pPr>
    </w:p>
    <w:p w14:paraId="14949D25" w14:textId="77777777" w:rsidR="00F94C78" w:rsidRDefault="00000000">
      <w:pPr>
        <w:pStyle w:val="Body"/>
        <w:numPr>
          <w:ilvl w:val="0"/>
          <w:numId w:val="2"/>
        </w:numPr>
        <w:jc w:val="both"/>
        <w:rPr>
          <w:rFonts w:ascii="Calibri" w:hAnsi="Calibri"/>
          <w:sz w:val="24"/>
          <w:szCs w:val="24"/>
          <w:lang w:val="es-ES_tradnl"/>
        </w:rPr>
      </w:pPr>
      <w:r>
        <w:rPr>
          <w:rFonts w:ascii="Calibri" w:hAnsi="Calibri"/>
          <w:b/>
          <w:bCs/>
          <w:sz w:val="24"/>
          <w:szCs w:val="24"/>
          <w:lang w:val="es-ES_tradnl"/>
        </w:rPr>
        <w:t>Estrategias de aprendizaje</w:t>
      </w:r>
    </w:p>
    <w:p w14:paraId="245D5FD2" w14:textId="77777777" w:rsidR="00F94C78" w:rsidRDefault="00F94C78">
      <w:pPr>
        <w:pStyle w:val="Body"/>
        <w:jc w:val="both"/>
        <w:rPr>
          <w:rFonts w:ascii="Calibri" w:eastAsia="Calibri" w:hAnsi="Calibri" w:cs="Calibri"/>
          <w:sz w:val="24"/>
          <w:szCs w:val="24"/>
        </w:rPr>
      </w:pPr>
    </w:p>
    <w:p w14:paraId="2D31CACA" w14:textId="77777777" w:rsidR="00F94C78" w:rsidRDefault="00000000">
      <w:pPr>
        <w:pStyle w:val="Body"/>
        <w:spacing w:line="276" w:lineRule="auto"/>
        <w:jc w:val="both"/>
        <w:rPr>
          <w:rFonts w:ascii="Calibri" w:eastAsia="Calibri" w:hAnsi="Calibri" w:cs="Calibri"/>
          <w:sz w:val="24"/>
          <w:szCs w:val="24"/>
        </w:rPr>
      </w:pPr>
      <w:bookmarkStart w:id="7" w:name="_Hlk119437974"/>
      <w:r>
        <w:rPr>
          <w:rFonts w:ascii="Calibri" w:hAnsi="Calibri"/>
          <w:sz w:val="24"/>
          <w:szCs w:val="24"/>
          <w:lang w:val="es-ES_tradnl"/>
        </w:rPr>
        <w:t>El desarrollo del curso se efectuar</w:t>
      </w:r>
      <w:r>
        <w:rPr>
          <w:rFonts w:ascii="Calibri" w:hAnsi="Calibri"/>
          <w:sz w:val="24"/>
          <w:szCs w:val="24"/>
        </w:rPr>
        <w:t xml:space="preserve">á </w:t>
      </w:r>
      <w:r>
        <w:rPr>
          <w:rFonts w:ascii="Calibri" w:hAnsi="Calibri"/>
          <w:sz w:val="24"/>
          <w:szCs w:val="24"/>
          <w:lang w:val="es-ES_tradnl"/>
        </w:rPr>
        <w:t xml:space="preserve">por medio de la construcción del fundamento </w:t>
      </w:r>
      <w:proofErr w:type="spellStart"/>
      <w:r>
        <w:rPr>
          <w:rFonts w:ascii="Calibri" w:hAnsi="Calibri"/>
          <w:sz w:val="24"/>
          <w:szCs w:val="24"/>
          <w:lang w:val="es-ES_tradnl"/>
        </w:rPr>
        <w:t>teó</w:t>
      </w:r>
      <w:proofErr w:type="spellEnd"/>
      <w:r>
        <w:rPr>
          <w:rFonts w:ascii="Calibri" w:hAnsi="Calibri"/>
          <w:sz w:val="24"/>
          <w:szCs w:val="24"/>
          <w:lang w:val="it-IT"/>
        </w:rPr>
        <w:t>rico a trav</w:t>
      </w:r>
      <w:r>
        <w:rPr>
          <w:rFonts w:ascii="Calibri" w:hAnsi="Calibri"/>
          <w:sz w:val="24"/>
          <w:szCs w:val="24"/>
          <w:lang w:val="fr-FR"/>
        </w:rPr>
        <w:t>é</w:t>
      </w:r>
      <w:r>
        <w:rPr>
          <w:rFonts w:ascii="Calibri" w:hAnsi="Calibri"/>
          <w:sz w:val="24"/>
          <w:szCs w:val="24"/>
          <w:lang w:val="es-ES_tradnl"/>
        </w:rPr>
        <w:t xml:space="preserve">s de la acción facilitadora del docente y la interacción con los estudiantes, para lo cual el estudiante debe desarrollar una lectura previa del contenido a partir de la segunda sesión, de esta manera </w:t>
      </w:r>
      <w:proofErr w:type="spellStart"/>
      <w:r>
        <w:rPr>
          <w:rFonts w:ascii="Calibri" w:hAnsi="Calibri"/>
          <w:sz w:val="24"/>
          <w:szCs w:val="24"/>
          <w:lang w:val="es-ES_tradnl"/>
        </w:rPr>
        <w:t>podr</w:t>
      </w:r>
      <w:proofErr w:type="spellEnd"/>
      <w:r>
        <w:rPr>
          <w:rFonts w:ascii="Calibri" w:hAnsi="Calibri"/>
          <w:sz w:val="24"/>
          <w:szCs w:val="24"/>
        </w:rPr>
        <w:t xml:space="preserve">á </w:t>
      </w:r>
      <w:r>
        <w:rPr>
          <w:rFonts w:ascii="Calibri" w:hAnsi="Calibri"/>
          <w:sz w:val="24"/>
          <w:szCs w:val="24"/>
          <w:lang w:val="es-ES_tradnl"/>
        </w:rPr>
        <w:t>aportar a la discusión y a la consolidación del fundamento teórico. Una vez conseguido el fundamento teórico, este ser</w:t>
      </w:r>
      <w:r>
        <w:rPr>
          <w:rFonts w:ascii="Calibri" w:hAnsi="Calibri"/>
          <w:sz w:val="24"/>
          <w:szCs w:val="24"/>
        </w:rPr>
        <w:t xml:space="preserve">á </w:t>
      </w:r>
      <w:r>
        <w:rPr>
          <w:rFonts w:ascii="Calibri" w:hAnsi="Calibri"/>
          <w:sz w:val="24"/>
          <w:szCs w:val="24"/>
          <w:lang w:val="es-ES_tradnl"/>
        </w:rPr>
        <w:t xml:space="preserve">reforzado y contextualizado por medio de laboratorios y casos de estudio. </w:t>
      </w:r>
      <w:proofErr w:type="spellStart"/>
      <w:r>
        <w:rPr>
          <w:rFonts w:ascii="Calibri" w:hAnsi="Calibri"/>
          <w:sz w:val="24"/>
          <w:szCs w:val="24"/>
          <w:lang w:val="es-ES_tradnl"/>
        </w:rPr>
        <w:t>Tambi</w:t>
      </w:r>
      <w:proofErr w:type="spellEnd"/>
      <w:r>
        <w:rPr>
          <w:rFonts w:ascii="Calibri" w:hAnsi="Calibri"/>
          <w:sz w:val="24"/>
          <w:szCs w:val="24"/>
          <w:lang w:val="fr-FR"/>
        </w:rPr>
        <w:t>é</w:t>
      </w:r>
      <w:r>
        <w:rPr>
          <w:rFonts w:ascii="Calibri" w:hAnsi="Calibri"/>
          <w:sz w:val="24"/>
          <w:szCs w:val="24"/>
          <w:lang w:val="es-ES_tradnl"/>
        </w:rPr>
        <w:t>n se estimular</w:t>
      </w:r>
      <w:r>
        <w:rPr>
          <w:rFonts w:ascii="Calibri" w:hAnsi="Calibri"/>
          <w:sz w:val="24"/>
          <w:szCs w:val="24"/>
        </w:rPr>
        <w:t xml:space="preserve">á </w:t>
      </w:r>
      <w:r>
        <w:rPr>
          <w:rFonts w:ascii="Calibri" w:hAnsi="Calibri"/>
          <w:sz w:val="24"/>
          <w:szCs w:val="24"/>
          <w:lang w:val="es-ES_tradnl"/>
        </w:rPr>
        <w:t>la participación del estudiante mediante trabajos de indagación con la debida sustentación ante el profesor y el curso.</w:t>
      </w:r>
    </w:p>
    <w:p w14:paraId="6A3D7681" w14:textId="77777777" w:rsidR="00F94C78" w:rsidRDefault="00F94C78">
      <w:pPr>
        <w:pStyle w:val="Body"/>
        <w:spacing w:line="276" w:lineRule="auto"/>
        <w:jc w:val="both"/>
        <w:rPr>
          <w:rFonts w:ascii="Calibri" w:eastAsia="Calibri" w:hAnsi="Calibri" w:cs="Calibri"/>
          <w:sz w:val="24"/>
          <w:szCs w:val="24"/>
        </w:rPr>
      </w:pPr>
    </w:p>
    <w:p w14:paraId="52F82BDF" w14:textId="1DE9F900" w:rsidR="00F94C78" w:rsidRDefault="00000000">
      <w:pPr>
        <w:pStyle w:val="Body"/>
        <w:spacing w:line="276" w:lineRule="auto"/>
        <w:jc w:val="both"/>
        <w:rPr>
          <w:rFonts w:ascii="Calibri" w:eastAsia="Calibri" w:hAnsi="Calibri" w:cs="Calibri"/>
          <w:sz w:val="24"/>
          <w:szCs w:val="24"/>
        </w:rPr>
      </w:pPr>
      <w:r>
        <w:rPr>
          <w:rFonts w:ascii="Calibri" w:hAnsi="Calibri"/>
          <w:sz w:val="24"/>
          <w:szCs w:val="24"/>
          <w:lang w:val="es-ES_tradnl"/>
        </w:rPr>
        <w:t>El desarrollo de las sesiones se efectuar</w:t>
      </w:r>
      <w:r>
        <w:rPr>
          <w:rFonts w:ascii="Calibri" w:hAnsi="Calibri"/>
          <w:sz w:val="24"/>
          <w:szCs w:val="24"/>
        </w:rPr>
        <w:t xml:space="preserve">á </w:t>
      </w:r>
      <w:r>
        <w:rPr>
          <w:rFonts w:ascii="Calibri" w:hAnsi="Calibri"/>
          <w:sz w:val="24"/>
          <w:szCs w:val="24"/>
          <w:lang w:val="es-ES_tradnl"/>
        </w:rPr>
        <w:t>con el apoyo de la plataforma e-aulas</w:t>
      </w:r>
      <w:r w:rsidR="007E6C67">
        <w:rPr>
          <w:rFonts w:ascii="Calibri" w:hAnsi="Calibri"/>
          <w:sz w:val="24"/>
          <w:szCs w:val="24"/>
          <w:lang w:val="es-ES_tradnl"/>
        </w:rPr>
        <w:t>, repositorio en GitHub</w:t>
      </w:r>
      <w:r>
        <w:rPr>
          <w:rFonts w:ascii="Calibri" w:hAnsi="Calibri"/>
          <w:sz w:val="24"/>
          <w:szCs w:val="24"/>
          <w:lang w:val="es-ES_tradnl"/>
        </w:rPr>
        <w:t xml:space="preserve"> y </w:t>
      </w:r>
      <w:r w:rsidR="007E6C67">
        <w:rPr>
          <w:rFonts w:ascii="Calibri" w:hAnsi="Calibri"/>
          <w:sz w:val="24"/>
          <w:szCs w:val="24"/>
          <w:lang w:val="es-ES_tradnl"/>
        </w:rPr>
        <w:t>u</w:t>
      </w:r>
      <w:r w:rsidR="007E6C67" w:rsidRPr="007E6C67">
        <w:rPr>
          <w:rFonts w:ascii="Calibri" w:hAnsi="Calibri"/>
          <w:sz w:val="24"/>
          <w:szCs w:val="24"/>
          <w:lang w:val="es-ES_tradnl"/>
        </w:rPr>
        <w:t>n sistema de publicación científica y técnica de código abierto</w:t>
      </w:r>
      <w:r>
        <w:rPr>
          <w:rFonts w:ascii="Calibri" w:hAnsi="Calibri"/>
          <w:sz w:val="24"/>
          <w:szCs w:val="24"/>
          <w:lang w:val="es-ES_tradnl"/>
        </w:rPr>
        <w:t xml:space="preserve"> </w:t>
      </w:r>
      <w:r>
        <w:rPr>
          <w:rFonts w:ascii="Calibri" w:hAnsi="Calibri"/>
          <w:i/>
          <w:iCs/>
          <w:sz w:val="24"/>
          <w:szCs w:val="24"/>
        </w:rPr>
        <w:t>(</w:t>
      </w:r>
      <w:proofErr w:type="spellStart"/>
      <w:r w:rsidR="007E6C67">
        <w:rPr>
          <w:rFonts w:ascii="Calibri" w:hAnsi="Calibri"/>
          <w:i/>
          <w:iCs/>
          <w:sz w:val="24"/>
          <w:szCs w:val="24"/>
        </w:rPr>
        <w:t>Quarto</w:t>
      </w:r>
      <w:proofErr w:type="spellEnd"/>
      <w:r>
        <w:rPr>
          <w:rFonts w:ascii="Calibri" w:hAnsi="Calibri"/>
          <w:sz w:val="24"/>
          <w:szCs w:val="24"/>
          <w:lang w:val="es-ES_tradnl"/>
        </w:rPr>
        <w:t>); en el transcurso del curso se plantear</w:t>
      </w:r>
      <w:r>
        <w:rPr>
          <w:rFonts w:ascii="Calibri" w:hAnsi="Calibri"/>
          <w:sz w:val="24"/>
          <w:szCs w:val="24"/>
        </w:rPr>
        <w:t>á</w:t>
      </w:r>
      <w:r>
        <w:rPr>
          <w:rFonts w:ascii="Calibri" w:hAnsi="Calibri"/>
          <w:sz w:val="24"/>
          <w:szCs w:val="24"/>
          <w:lang w:val="es-ES_tradnl"/>
        </w:rPr>
        <w:t>n problemas donde el estudiante deber</w:t>
      </w:r>
      <w:r>
        <w:rPr>
          <w:rFonts w:ascii="Calibri" w:hAnsi="Calibri"/>
          <w:sz w:val="24"/>
          <w:szCs w:val="24"/>
        </w:rPr>
        <w:t xml:space="preserve">á </w:t>
      </w:r>
      <w:r>
        <w:rPr>
          <w:rFonts w:ascii="Calibri" w:hAnsi="Calibri"/>
          <w:sz w:val="24"/>
          <w:szCs w:val="24"/>
          <w:lang w:val="es-ES_tradnl"/>
        </w:rPr>
        <w:t>identificar los conceptos aplicables a la situación planteada, generando espacios para la indagación, la resolución de situaciones, la confrontación de opiniones y la toma de decisiones.</w:t>
      </w:r>
    </w:p>
    <w:p w14:paraId="15B7F144" w14:textId="77777777" w:rsidR="00F94C78" w:rsidRDefault="00F94C78">
      <w:pPr>
        <w:pStyle w:val="Body"/>
        <w:spacing w:line="276" w:lineRule="auto"/>
        <w:jc w:val="both"/>
        <w:rPr>
          <w:rFonts w:ascii="Calibri" w:eastAsia="Calibri" w:hAnsi="Calibri" w:cs="Calibri"/>
          <w:sz w:val="24"/>
          <w:szCs w:val="24"/>
        </w:rPr>
      </w:pPr>
    </w:p>
    <w:p w14:paraId="4CAF7CB8" w14:textId="77777777" w:rsidR="00F94C78" w:rsidRDefault="00000000">
      <w:pPr>
        <w:pStyle w:val="Prrafodelista"/>
        <w:numPr>
          <w:ilvl w:val="0"/>
          <w:numId w:val="13"/>
        </w:numPr>
        <w:spacing w:line="276" w:lineRule="auto"/>
        <w:jc w:val="both"/>
        <w:rPr>
          <w:rFonts w:ascii="Calibri" w:hAnsi="Calibri"/>
          <w:sz w:val="24"/>
          <w:szCs w:val="24"/>
        </w:rPr>
      </w:pPr>
      <w:r>
        <w:rPr>
          <w:rFonts w:ascii="Calibri" w:hAnsi="Calibri"/>
          <w:sz w:val="24"/>
          <w:szCs w:val="24"/>
        </w:rPr>
        <w:t>Evaluaciones</w:t>
      </w:r>
    </w:p>
    <w:p w14:paraId="03506F78" w14:textId="77777777" w:rsidR="00F94C78" w:rsidRDefault="00000000">
      <w:pPr>
        <w:pStyle w:val="Prrafodelista"/>
        <w:numPr>
          <w:ilvl w:val="0"/>
          <w:numId w:val="13"/>
        </w:numPr>
        <w:spacing w:line="276" w:lineRule="auto"/>
        <w:jc w:val="both"/>
        <w:rPr>
          <w:rFonts w:ascii="Calibri" w:hAnsi="Calibri"/>
          <w:sz w:val="24"/>
          <w:szCs w:val="24"/>
        </w:rPr>
      </w:pPr>
      <w:r>
        <w:rPr>
          <w:rFonts w:ascii="Calibri" w:hAnsi="Calibri"/>
          <w:sz w:val="24"/>
          <w:szCs w:val="24"/>
        </w:rPr>
        <w:t>Estudio de caso</w:t>
      </w:r>
    </w:p>
    <w:p w14:paraId="3FD11327" w14:textId="77777777" w:rsidR="00F94C78" w:rsidRDefault="00000000">
      <w:pPr>
        <w:pStyle w:val="Prrafodelista"/>
        <w:numPr>
          <w:ilvl w:val="0"/>
          <w:numId w:val="13"/>
        </w:numPr>
        <w:spacing w:line="276" w:lineRule="auto"/>
        <w:jc w:val="both"/>
        <w:rPr>
          <w:rFonts w:ascii="Calibri" w:hAnsi="Calibri"/>
          <w:sz w:val="24"/>
          <w:szCs w:val="24"/>
        </w:rPr>
      </w:pPr>
      <w:r>
        <w:rPr>
          <w:rFonts w:ascii="Calibri" w:hAnsi="Calibri"/>
          <w:sz w:val="24"/>
          <w:szCs w:val="24"/>
        </w:rPr>
        <w:t>Talleres y ejercicios</w:t>
      </w:r>
      <w:bookmarkEnd w:id="7"/>
    </w:p>
    <w:p w14:paraId="52D8A0BA" w14:textId="77777777" w:rsidR="00F94C78" w:rsidRDefault="00F94C78">
      <w:pPr>
        <w:pStyle w:val="Body"/>
        <w:tabs>
          <w:tab w:val="left" w:pos="958"/>
        </w:tabs>
        <w:spacing w:line="261" w:lineRule="auto"/>
        <w:rPr>
          <w:rFonts w:ascii="Calibri" w:eastAsia="Calibri" w:hAnsi="Calibri" w:cs="Calibri"/>
          <w:sz w:val="24"/>
          <w:szCs w:val="24"/>
        </w:rPr>
      </w:pPr>
    </w:p>
    <w:p w14:paraId="5B9ADD14" w14:textId="77777777" w:rsidR="00F94C78" w:rsidRDefault="00F94C78">
      <w:pPr>
        <w:pStyle w:val="Body"/>
        <w:tabs>
          <w:tab w:val="left" w:pos="958"/>
        </w:tabs>
        <w:spacing w:line="261" w:lineRule="auto"/>
        <w:rPr>
          <w:rFonts w:ascii="Calibri" w:eastAsia="Calibri" w:hAnsi="Calibri" w:cs="Calibri"/>
          <w:sz w:val="24"/>
          <w:szCs w:val="24"/>
        </w:rPr>
      </w:pPr>
    </w:p>
    <w:p w14:paraId="5F203C7A" w14:textId="77777777" w:rsidR="00F94C78" w:rsidRDefault="00000000">
      <w:pPr>
        <w:pStyle w:val="Prrafodelista"/>
        <w:numPr>
          <w:ilvl w:val="0"/>
          <w:numId w:val="14"/>
        </w:numPr>
        <w:jc w:val="both"/>
        <w:rPr>
          <w:rFonts w:ascii="Calibri" w:hAnsi="Calibri"/>
          <w:sz w:val="24"/>
          <w:szCs w:val="24"/>
        </w:rPr>
      </w:pPr>
      <w:r>
        <w:rPr>
          <w:rFonts w:ascii="Calibri" w:hAnsi="Calibri"/>
          <w:b/>
          <w:bCs/>
          <w:sz w:val="24"/>
          <w:szCs w:val="24"/>
        </w:rPr>
        <w:t xml:space="preserve">Actividades de evaluación </w:t>
      </w:r>
    </w:p>
    <w:p w14:paraId="72BD09F4" w14:textId="77777777" w:rsidR="00F94C78" w:rsidRDefault="00F94C78">
      <w:pPr>
        <w:pStyle w:val="Prrafodelista"/>
        <w:tabs>
          <w:tab w:val="left" w:pos="4631"/>
          <w:tab w:val="left" w:pos="8950"/>
        </w:tabs>
        <w:spacing w:line="276" w:lineRule="auto"/>
        <w:ind w:left="0"/>
        <w:jc w:val="both"/>
        <w:rPr>
          <w:rFonts w:ascii="Calibri" w:eastAsia="Calibri" w:hAnsi="Calibri" w:cs="Calibri"/>
          <w:sz w:val="24"/>
          <w:szCs w:val="24"/>
          <w:shd w:val="clear" w:color="auto" w:fill="FFFF00"/>
        </w:rPr>
      </w:pPr>
      <w:bookmarkStart w:id="8" w:name="_Hlk119659514"/>
    </w:p>
    <w:p w14:paraId="35A24594" w14:textId="0FB692FB" w:rsidR="00F94C78" w:rsidRDefault="00000000">
      <w:pPr>
        <w:pStyle w:val="Prrafodelista"/>
        <w:tabs>
          <w:tab w:val="left" w:pos="4631"/>
          <w:tab w:val="left" w:pos="8950"/>
        </w:tabs>
        <w:spacing w:line="276" w:lineRule="auto"/>
        <w:ind w:left="0"/>
        <w:jc w:val="both"/>
        <w:rPr>
          <w:rFonts w:ascii="Calibri" w:eastAsia="Calibri" w:hAnsi="Calibri" w:cs="Calibri"/>
        </w:rPr>
      </w:pPr>
      <w:r>
        <w:rPr>
          <w:rFonts w:ascii="Calibri" w:hAnsi="Calibri"/>
          <w:sz w:val="24"/>
          <w:szCs w:val="24"/>
        </w:rPr>
        <w:t xml:space="preserve">Se recomienda la evaluación por estudio de casos, proyectos, laboratorios. Sin embargo, el docente puede usar otras actividades que deben quedar explicitas en la siguiente tabla. Tenga presente que en la siguiente tabla deben evidenciarse la evaluación de todos los Resultados de Aprendizaje. </w:t>
      </w:r>
    </w:p>
    <w:tbl>
      <w:tblPr>
        <w:tblStyle w:val="TableNormal"/>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ook w:val="04A0" w:firstRow="1" w:lastRow="0" w:firstColumn="1" w:lastColumn="0" w:noHBand="0" w:noVBand="1"/>
      </w:tblPr>
      <w:tblGrid>
        <w:gridCol w:w="1322"/>
        <w:gridCol w:w="2894"/>
        <w:gridCol w:w="1147"/>
        <w:gridCol w:w="2605"/>
        <w:gridCol w:w="1472"/>
      </w:tblGrid>
      <w:tr w:rsidR="00F94C78" w14:paraId="0CC5EB5D" w14:textId="77777777" w:rsidTr="00F662F0">
        <w:trPr>
          <w:trHeight w:val="221"/>
          <w:jc w:val="center"/>
        </w:trPr>
        <w:tc>
          <w:tcPr>
            <w:tcW w:w="605" w:type="pct"/>
            <w:tcBorders>
              <w:top w:val="single" w:sz="4" w:space="0" w:color="000000"/>
              <w:left w:val="single" w:sz="4" w:space="0" w:color="000000"/>
              <w:bottom w:val="single" w:sz="4" w:space="0" w:color="000000"/>
              <w:right w:val="single" w:sz="4" w:space="0" w:color="000000"/>
            </w:tcBorders>
            <w:shd w:val="clear" w:color="auto" w:fill="990000"/>
            <w:tcMar>
              <w:top w:w="80" w:type="dxa"/>
              <w:left w:w="80" w:type="dxa"/>
              <w:bottom w:w="80" w:type="dxa"/>
              <w:right w:w="80" w:type="dxa"/>
            </w:tcMar>
            <w:vAlign w:val="center"/>
          </w:tcPr>
          <w:p w14:paraId="2D540580" w14:textId="77777777" w:rsidR="00F94C78" w:rsidRDefault="00000000">
            <w:pPr>
              <w:pStyle w:val="Body"/>
              <w:spacing w:line="259" w:lineRule="auto"/>
              <w:jc w:val="center"/>
            </w:pPr>
            <w:r>
              <w:rPr>
                <w:rFonts w:ascii="Calibri" w:hAnsi="Calibri"/>
                <w:b/>
                <w:bCs/>
                <w:color w:val="FFFFFF"/>
                <w:u w:color="FFFFFF"/>
                <w:lang w:val="es-ES_tradnl"/>
              </w:rPr>
              <w:t>Actividad</w:t>
            </w:r>
          </w:p>
        </w:tc>
        <w:tc>
          <w:tcPr>
            <w:tcW w:w="1624" w:type="pct"/>
            <w:tcBorders>
              <w:top w:val="single" w:sz="4" w:space="0" w:color="000000"/>
              <w:left w:val="single" w:sz="4" w:space="0" w:color="000000"/>
              <w:bottom w:val="single" w:sz="4" w:space="0" w:color="000000"/>
              <w:right w:val="single" w:sz="4" w:space="0" w:color="000000"/>
            </w:tcBorders>
            <w:shd w:val="clear" w:color="auto" w:fill="990000"/>
            <w:tcMar>
              <w:top w:w="80" w:type="dxa"/>
              <w:left w:w="80" w:type="dxa"/>
              <w:bottom w:w="80" w:type="dxa"/>
              <w:right w:w="80" w:type="dxa"/>
            </w:tcMar>
            <w:vAlign w:val="center"/>
          </w:tcPr>
          <w:p w14:paraId="0B63C4F6" w14:textId="77777777" w:rsidR="00F94C78" w:rsidRDefault="00000000">
            <w:pPr>
              <w:pStyle w:val="Body"/>
              <w:spacing w:line="259" w:lineRule="auto"/>
              <w:jc w:val="center"/>
            </w:pPr>
            <w:r>
              <w:rPr>
                <w:rFonts w:ascii="Calibri" w:hAnsi="Calibri"/>
                <w:b/>
                <w:bCs/>
                <w:color w:val="FFFFFF"/>
                <w:u w:color="FFFFFF"/>
                <w:lang w:val="es-ES_tradnl"/>
              </w:rPr>
              <w:t>Descripción</w:t>
            </w:r>
          </w:p>
        </w:tc>
        <w:tc>
          <w:tcPr>
            <w:tcW w:w="428" w:type="pct"/>
            <w:tcBorders>
              <w:top w:val="single" w:sz="4" w:space="0" w:color="000000"/>
              <w:left w:val="single" w:sz="4" w:space="0" w:color="000000"/>
              <w:bottom w:val="single" w:sz="4" w:space="0" w:color="000000"/>
              <w:right w:val="single" w:sz="4" w:space="0" w:color="000000"/>
            </w:tcBorders>
            <w:shd w:val="clear" w:color="auto" w:fill="990000"/>
            <w:tcMar>
              <w:top w:w="80" w:type="dxa"/>
              <w:left w:w="80" w:type="dxa"/>
              <w:bottom w:w="80" w:type="dxa"/>
              <w:right w:w="80" w:type="dxa"/>
            </w:tcMar>
            <w:vAlign w:val="center"/>
          </w:tcPr>
          <w:p w14:paraId="0D87D375" w14:textId="77777777" w:rsidR="00F94C78" w:rsidRDefault="00000000">
            <w:pPr>
              <w:pStyle w:val="Body"/>
              <w:spacing w:line="259" w:lineRule="auto"/>
              <w:jc w:val="center"/>
            </w:pPr>
            <w:r>
              <w:rPr>
                <w:rFonts w:ascii="Calibri" w:hAnsi="Calibri"/>
                <w:b/>
                <w:bCs/>
                <w:color w:val="FFFFFF"/>
                <w:u w:color="FFFFFF"/>
                <w:lang w:val="es-ES_tradnl"/>
              </w:rPr>
              <w:t>Porcentaje</w:t>
            </w:r>
          </w:p>
        </w:tc>
        <w:tc>
          <w:tcPr>
            <w:tcW w:w="1471" w:type="pct"/>
            <w:tcBorders>
              <w:top w:val="single" w:sz="4" w:space="0" w:color="000000"/>
              <w:left w:val="single" w:sz="4" w:space="0" w:color="000000"/>
              <w:bottom w:val="single" w:sz="4" w:space="0" w:color="000000"/>
              <w:right w:val="single" w:sz="4" w:space="0" w:color="000000"/>
            </w:tcBorders>
            <w:shd w:val="clear" w:color="auto" w:fill="990000"/>
            <w:tcMar>
              <w:top w:w="80" w:type="dxa"/>
              <w:left w:w="80" w:type="dxa"/>
              <w:bottom w:w="80" w:type="dxa"/>
              <w:right w:w="80" w:type="dxa"/>
            </w:tcMar>
            <w:vAlign w:val="center"/>
          </w:tcPr>
          <w:p w14:paraId="2EC7EAEC" w14:textId="77777777" w:rsidR="00F94C78" w:rsidRDefault="00000000">
            <w:pPr>
              <w:pStyle w:val="Body"/>
              <w:spacing w:line="259" w:lineRule="auto"/>
              <w:jc w:val="center"/>
            </w:pPr>
            <w:r>
              <w:rPr>
                <w:rFonts w:ascii="Calibri" w:hAnsi="Calibri"/>
                <w:b/>
                <w:bCs/>
                <w:color w:val="FFFFFF"/>
                <w:u w:color="FFFFFF"/>
                <w:lang w:val="es-ES_tradnl"/>
              </w:rPr>
              <w:t>RAES evaluados</w:t>
            </w:r>
          </w:p>
        </w:tc>
        <w:tc>
          <w:tcPr>
            <w:tcW w:w="871" w:type="pct"/>
            <w:tcBorders>
              <w:top w:val="single" w:sz="4" w:space="0" w:color="000000"/>
              <w:left w:val="single" w:sz="4" w:space="0" w:color="000000"/>
              <w:bottom w:val="single" w:sz="4" w:space="0" w:color="000000"/>
              <w:right w:val="single" w:sz="4" w:space="0" w:color="000000"/>
            </w:tcBorders>
            <w:shd w:val="clear" w:color="auto" w:fill="990000"/>
            <w:tcMar>
              <w:top w:w="80" w:type="dxa"/>
              <w:left w:w="80" w:type="dxa"/>
              <w:bottom w:w="80" w:type="dxa"/>
              <w:right w:w="80" w:type="dxa"/>
            </w:tcMar>
            <w:vAlign w:val="center"/>
          </w:tcPr>
          <w:p w14:paraId="468C3B26" w14:textId="77777777" w:rsidR="00F94C78" w:rsidRDefault="00000000">
            <w:pPr>
              <w:pStyle w:val="Body"/>
              <w:spacing w:line="259" w:lineRule="auto"/>
              <w:jc w:val="center"/>
            </w:pPr>
            <w:r>
              <w:rPr>
                <w:rFonts w:ascii="Calibri" w:hAnsi="Calibri"/>
                <w:b/>
                <w:bCs/>
                <w:color w:val="FFFFFF"/>
                <w:u w:color="FFFFFF"/>
                <w:lang w:val="es-ES_tradnl"/>
              </w:rPr>
              <w:t>Fechas</w:t>
            </w:r>
          </w:p>
        </w:tc>
      </w:tr>
      <w:tr w:rsidR="00F94C78" w14:paraId="57350D2A" w14:textId="77777777" w:rsidTr="00F662F0">
        <w:trPr>
          <w:trHeight w:val="6863"/>
          <w:jc w:val="center"/>
        </w:trPr>
        <w:tc>
          <w:tcPr>
            <w:tcW w:w="605"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E2F7FF" w14:textId="77777777" w:rsidR="00F94C78" w:rsidRDefault="00000000">
            <w:pPr>
              <w:pStyle w:val="Body"/>
              <w:spacing w:line="259" w:lineRule="auto"/>
              <w:jc w:val="center"/>
            </w:pPr>
            <w:r>
              <w:rPr>
                <w:rFonts w:ascii="Calibri" w:hAnsi="Calibri"/>
                <w:lang w:val="es-ES_tradnl"/>
              </w:rPr>
              <w:lastRenderedPageBreak/>
              <w:t>Proyecto final: Decisiones basadas en datos</w:t>
            </w:r>
          </w:p>
        </w:tc>
        <w:tc>
          <w:tcPr>
            <w:tcW w:w="1624"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50C7BA" w14:textId="71B6DFDA" w:rsidR="00F94C78" w:rsidRDefault="00000000">
            <w:pPr>
              <w:pStyle w:val="Body"/>
              <w:spacing w:line="259" w:lineRule="auto"/>
              <w:jc w:val="center"/>
            </w:pPr>
            <w:r>
              <w:rPr>
                <w:rFonts w:ascii="Calibri" w:hAnsi="Calibri"/>
                <w:lang w:val="es-ES_tradnl"/>
              </w:rPr>
              <w:t>Simule un equipo de consultores que se presenta ante la gerencia y la junta directiva de una organización. Adapte su mensaje a sus perfiles, preferencias y visión organizacional para que sea lo más personalizado posible</w:t>
            </w:r>
            <w:r w:rsidR="00F662F0">
              <w:rPr>
                <w:rFonts w:ascii="Calibri" w:hAnsi="Calibri"/>
                <w:lang w:val="es-ES_tradnl"/>
              </w:rPr>
              <w:t>.</w:t>
            </w:r>
          </w:p>
        </w:tc>
        <w:tc>
          <w:tcPr>
            <w:tcW w:w="428"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30B1F75" w14:textId="77777777" w:rsidR="00F94C78" w:rsidRDefault="00000000">
            <w:pPr>
              <w:pStyle w:val="Body"/>
              <w:spacing w:line="259" w:lineRule="auto"/>
              <w:jc w:val="center"/>
            </w:pPr>
            <w:r>
              <w:rPr>
                <w:rFonts w:ascii="Calibri" w:hAnsi="Calibri"/>
                <w:lang w:val="es-ES_tradnl"/>
              </w:rPr>
              <w:t>60%</w:t>
            </w:r>
          </w:p>
        </w:tc>
        <w:tc>
          <w:tcPr>
            <w:tcW w:w="1471"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C2B322" w14:textId="77777777" w:rsidR="00F94C78" w:rsidRDefault="00000000">
            <w:pPr>
              <w:pStyle w:val="Body"/>
              <w:spacing w:line="259" w:lineRule="auto"/>
              <w:jc w:val="center"/>
              <w:rPr>
                <w:rFonts w:ascii="Calibri" w:eastAsia="Calibri" w:hAnsi="Calibri" w:cs="Calibri"/>
              </w:rPr>
            </w:pPr>
            <w:r>
              <w:rPr>
                <w:rFonts w:ascii="Calibri" w:hAnsi="Calibri"/>
                <w:lang w:val="es-ES_tradnl"/>
              </w:rPr>
              <w:t xml:space="preserve">Evaluar la bondad de un modelo estadístico. </w:t>
            </w:r>
          </w:p>
          <w:p w14:paraId="245EDAEC" w14:textId="77777777" w:rsidR="00F94C78" w:rsidRDefault="00000000">
            <w:pPr>
              <w:pStyle w:val="Body"/>
              <w:spacing w:line="259" w:lineRule="auto"/>
              <w:jc w:val="center"/>
            </w:pPr>
            <w:r>
              <w:rPr>
                <w:rFonts w:ascii="Calibri" w:hAnsi="Calibri"/>
                <w:lang w:val="es-ES_tradnl"/>
              </w:rPr>
              <w:t xml:space="preserve">Emplear modelos lineales generalizados para la estimación de relaciones entre variables. </w:t>
            </w:r>
          </w:p>
          <w:p w14:paraId="660152B8" w14:textId="77777777" w:rsidR="00F94C78" w:rsidRDefault="00000000">
            <w:pPr>
              <w:pStyle w:val="Body"/>
              <w:spacing w:line="259" w:lineRule="auto"/>
              <w:jc w:val="center"/>
            </w:pPr>
            <w:r>
              <w:rPr>
                <w:rFonts w:ascii="Calibri" w:hAnsi="Calibri"/>
                <w:lang w:val="es-ES_tradnl"/>
              </w:rPr>
              <w:t xml:space="preserve">Identificar situaciones donde el uso de métodos de suavización es adecuado. </w:t>
            </w:r>
          </w:p>
          <w:p w14:paraId="5BCF4584" w14:textId="77777777" w:rsidR="00F94C78" w:rsidRDefault="00000000">
            <w:pPr>
              <w:pStyle w:val="Body"/>
              <w:spacing w:line="259" w:lineRule="auto"/>
              <w:jc w:val="center"/>
            </w:pPr>
            <w:r>
              <w:rPr>
                <w:rFonts w:ascii="Calibri" w:hAnsi="Calibri"/>
                <w:lang w:val="es-ES_tradnl"/>
              </w:rPr>
              <w:t xml:space="preserve">Estimar modelos estadísticos usando variables latentes y datos estructurados. </w:t>
            </w:r>
          </w:p>
          <w:p w14:paraId="39AACFA4" w14:textId="19D038D2" w:rsidR="00F94C78" w:rsidRDefault="00000000">
            <w:pPr>
              <w:pStyle w:val="Body"/>
              <w:spacing w:line="259" w:lineRule="auto"/>
              <w:jc w:val="center"/>
            </w:pPr>
            <w:r>
              <w:rPr>
                <w:rFonts w:ascii="Calibri" w:hAnsi="Calibri"/>
                <w:lang w:val="es-ES_tradnl"/>
              </w:rPr>
              <w:t xml:space="preserve">Modelar usando datos dependientes en la solución de problemas aplicados. </w:t>
            </w:r>
          </w:p>
        </w:tc>
        <w:tc>
          <w:tcPr>
            <w:tcW w:w="871"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EC95A0" w14:textId="77777777" w:rsidR="00F94C78" w:rsidRDefault="00000000">
            <w:pPr>
              <w:pStyle w:val="Body"/>
              <w:spacing w:line="259" w:lineRule="auto"/>
              <w:jc w:val="center"/>
            </w:pPr>
            <w:proofErr w:type="spellStart"/>
            <w:r>
              <w:rPr>
                <w:rFonts w:ascii="Calibri" w:hAnsi="Calibri"/>
                <w:lang w:val="es-ES_tradnl"/>
              </w:rPr>
              <w:t>Presentacion</w:t>
            </w:r>
            <w:proofErr w:type="spellEnd"/>
            <w:r>
              <w:rPr>
                <w:rFonts w:ascii="Calibri" w:hAnsi="Calibri"/>
                <w:lang w:val="es-ES_tradnl"/>
              </w:rPr>
              <w:t xml:space="preserve"> última sesión</w:t>
            </w:r>
          </w:p>
        </w:tc>
      </w:tr>
      <w:tr w:rsidR="00F94C78" w:rsidRPr="00F662F0" w14:paraId="5F538621" w14:textId="77777777" w:rsidTr="00F662F0">
        <w:trPr>
          <w:trHeight w:val="5561"/>
          <w:jc w:val="center"/>
        </w:trPr>
        <w:tc>
          <w:tcPr>
            <w:tcW w:w="605"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46EFA2" w14:textId="77777777" w:rsidR="00F94C78" w:rsidRDefault="00000000">
            <w:pPr>
              <w:pStyle w:val="Body"/>
              <w:spacing w:line="259" w:lineRule="auto"/>
              <w:jc w:val="center"/>
            </w:pPr>
            <w:r>
              <w:rPr>
                <w:rFonts w:ascii="Calibri" w:hAnsi="Calibri"/>
                <w:lang w:val="es-ES_tradnl"/>
              </w:rPr>
              <w:lastRenderedPageBreak/>
              <w:t>Evaluación de participación en clase</w:t>
            </w:r>
          </w:p>
        </w:tc>
        <w:tc>
          <w:tcPr>
            <w:tcW w:w="1624"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63D87E" w14:textId="77777777" w:rsidR="00F94C78" w:rsidRDefault="00000000">
            <w:pPr>
              <w:pStyle w:val="Body"/>
              <w:spacing w:line="259" w:lineRule="auto"/>
              <w:jc w:val="center"/>
            </w:pPr>
            <w:r>
              <w:rPr>
                <w:rFonts w:ascii="Calibri" w:hAnsi="Calibri"/>
                <w:lang w:val="es-ES_tradnl"/>
              </w:rPr>
              <w:t>La participación en clase se evaluará en función de la profundidad y la calidad del análisis realizado sobre el contenido del curso y los resultados de los datos presentados a lo largo de las sesiones. Se espera que los estudiantes interactúen activamente con los materiales y proporcionen información e interpretaciones significativas en el repositorio de GitHub.</w:t>
            </w:r>
          </w:p>
        </w:tc>
        <w:tc>
          <w:tcPr>
            <w:tcW w:w="428"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752DEC" w14:textId="77777777" w:rsidR="00F94C78" w:rsidRDefault="00000000">
            <w:pPr>
              <w:pStyle w:val="Body"/>
              <w:spacing w:line="259" w:lineRule="auto"/>
              <w:jc w:val="center"/>
            </w:pPr>
            <w:r>
              <w:rPr>
                <w:rFonts w:ascii="Calibri" w:hAnsi="Calibri"/>
                <w:lang w:val="es-ES_tradnl"/>
              </w:rPr>
              <w:t>40%</w:t>
            </w:r>
          </w:p>
        </w:tc>
        <w:tc>
          <w:tcPr>
            <w:tcW w:w="1471"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6F6989" w14:textId="77777777" w:rsidR="00F94C78" w:rsidRDefault="00000000">
            <w:pPr>
              <w:pStyle w:val="Body"/>
              <w:spacing w:line="259" w:lineRule="auto"/>
              <w:jc w:val="center"/>
              <w:rPr>
                <w:rFonts w:ascii="Calibri" w:eastAsia="Calibri" w:hAnsi="Calibri" w:cs="Calibri"/>
              </w:rPr>
            </w:pPr>
            <w:r>
              <w:rPr>
                <w:rFonts w:ascii="Calibri" w:hAnsi="Calibri"/>
                <w:lang w:val="es-ES_tradnl"/>
              </w:rPr>
              <w:t xml:space="preserve">Evaluar la bondad de un modelo estadístico. </w:t>
            </w:r>
          </w:p>
          <w:p w14:paraId="0D308C75" w14:textId="77777777" w:rsidR="00F94C78" w:rsidRDefault="00000000">
            <w:pPr>
              <w:pStyle w:val="Body"/>
              <w:spacing w:line="259" w:lineRule="auto"/>
              <w:jc w:val="center"/>
            </w:pPr>
            <w:r>
              <w:rPr>
                <w:rFonts w:ascii="Calibri" w:hAnsi="Calibri"/>
                <w:lang w:val="es-ES_tradnl"/>
              </w:rPr>
              <w:t xml:space="preserve">Emplear modelos lineales generalizados para la estimación de relaciones entre variables. </w:t>
            </w:r>
          </w:p>
          <w:p w14:paraId="1A891642" w14:textId="77777777" w:rsidR="00F94C78" w:rsidRDefault="00000000">
            <w:pPr>
              <w:pStyle w:val="Body"/>
              <w:spacing w:line="259" w:lineRule="auto"/>
              <w:jc w:val="center"/>
            </w:pPr>
            <w:r>
              <w:rPr>
                <w:rFonts w:ascii="Calibri" w:hAnsi="Calibri"/>
                <w:lang w:val="es-ES_tradnl"/>
              </w:rPr>
              <w:t xml:space="preserve">Identificar situaciones donde el uso de métodos de suavización es adecuado. </w:t>
            </w:r>
          </w:p>
          <w:p w14:paraId="1827ACD5" w14:textId="77777777" w:rsidR="00F94C78" w:rsidRDefault="00000000">
            <w:pPr>
              <w:pStyle w:val="Body"/>
              <w:spacing w:line="259" w:lineRule="auto"/>
              <w:jc w:val="center"/>
            </w:pPr>
            <w:r>
              <w:rPr>
                <w:rFonts w:ascii="Calibri" w:hAnsi="Calibri"/>
                <w:lang w:val="es-ES_tradnl"/>
              </w:rPr>
              <w:t xml:space="preserve">Estimar modelos estadísticos usando variables latentes y datos estructurados. </w:t>
            </w:r>
          </w:p>
          <w:p w14:paraId="451E2C76" w14:textId="77777777" w:rsidR="00F94C78" w:rsidRDefault="00000000">
            <w:pPr>
              <w:pStyle w:val="Body"/>
              <w:spacing w:line="259" w:lineRule="auto"/>
              <w:jc w:val="center"/>
            </w:pPr>
            <w:r>
              <w:rPr>
                <w:rFonts w:ascii="Calibri" w:hAnsi="Calibri"/>
                <w:lang w:val="es-ES_tradnl"/>
              </w:rPr>
              <w:t xml:space="preserve">Modelar usando datos dependientes en la solución de problemas aplicados.  </w:t>
            </w:r>
          </w:p>
        </w:tc>
        <w:tc>
          <w:tcPr>
            <w:tcW w:w="871" w:type="pc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9C96D7" w14:textId="77777777" w:rsidR="00F94C78" w:rsidRDefault="00000000">
            <w:pPr>
              <w:pStyle w:val="Body"/>
              <w:spacing w:line="259" w:lineRule="auto"/>
              <w:jc w:val="center"/>
            </w:pPr>
            <w:r>
              <w:rPr>
                <w:rFonts w:ascii="Calibri" w:hAnsi="Calibri"/>
                <w:lang w:val="es-ES_tradnl"/>
              </w:rPr>
              <w:t>Al final de cada sesión</w:t>
            </w:r>
          </w:p>
        </w:tc>
      </w:tr>
    </w:tbl>
    <w:p w14:paraId="224D7988" w14:textId="77777777" w:rsidR="00F94C78" w:rsidRDefault="00F94C78">
      <w:pPr>
        <w:pStyle w:val="Prrafodelista"/>
        <w:widowControl w:val="0"/>
        <w:tabs>
          <w:tab w:val="left" w:pos="4631"/>
          <w:tab w:val="left" w:pos="8950"/>
        </w:tabs>
        <w:ind w:left="0"/>
        <w:jc w:val="center"/>
        <w:rPr>
          <w:rFonts w:ascii="Calibri" w:eastAsia="Calibri" w:hAnsi="Calibri" w:cs="Calibri"/>
        </w:rPr>
      </w:pPr>
    </w:p>
    <w:p w14:paraId="113C0C35" w14:textId="77777777" w:rsidR="00F94C78" w:rsidRDefault="00F94C78">
      <w:pPr>
        <w:pStyle w:val="Body"/>
      </w:pPr>
    </w:p>
    <w:p w14:paraId="47AD10C4" w14:textId="77777777" w:rsidR="00F94C78" w:rsidRDefault="00F94C78">
      <w:pPr>
        <w:pStyle w:val="Body"/>
        <w:jc w:val="both"/>
        <w:rPr>
          <w:rFonts w:ascii="Calibri" w:eastAsia="Calibri" w:hAnsi="Calibri" w:cs="Calibri"/>
          <w:sz w:val="24"/>
          <w:szCs w:val="24"/>
        </w:rPr>
      </w:pPr>
    </w:p>
    <w:p w14:paraId="5568FBEE" w14:textId="77777777" w:rsidR="00F94C78" w:rsidRDefault="00F94C78">
      <w:pPr>
        <w:pStyle w:val="LO-normal"/>
        <w:tabs>
          <w:tab w:val="left" w:pos="958"/>
        </w:tabs>
        <w:spacing w:line="262" w:lineRule="auto"/>
        <w:ind w:left="449"/>
        <w:rPr>
          <w:rFonts w:ascii="Calibri" w:eastAsia="Calibri" w:hAnsi="Calibri" w:cs="Calibri"/>
          <w:sz w:val="24"/>
          <w:szCs w:val="24"/>
        </w:rPr>
      </w:pPr>
    </w:p>
    <w:p w14:paraId="3795B34D" w14:textId="77777777" w:rsidR="00F94C78" w:rsidRDefault="00000000">
      <w:pPr>
        <w:pStyle w:val="Body"/>
        <w:numPr>
          <w:ilvl w:val="0"/>
          <w:numId w:val="15"/>
        </w:numPr>
        <w:jc w:val="both"/>
        <w:rPr>
          <w:rFonts w:ascii="Calibri" w:hAnsi="Calibri"/>
          <w:sz w:val="24"/>
          <w:szCs w:val="24"/>
        </w:rPr>
      </w:pPr>
      <w:proofErr w:type="spellStart"/>
      <w:r>
        <w:rPr>
          <w:rFonts w:ascii="Calibri" w:hAnsi="Calibri"/>
          <w:b/>
          <w:bCs/>
          <w:sz w:val="24"/>
          <w:szCs w:val="24"/>
        </w:rPr>
        <w:t>Programaci</w:t>
      </w:r>
      <w:r>
        <w:rPr>
          <w:rFonts w:ascii="Calibri" w:hAnsi="Calibri"/>
          <w:b/>
          <w:bCs/>
          <w:sz w:val="24"/>
          <w:szCs w:val="24"/>
          <w:lang w:val="es-ES_tradnl"/>
        </w:rPr>
        <w:t>ó</w:t>
      </w:r>
      <w:proofErr w:type="spellEnd"/>
      <w:r>
        <w:rPr>
          <w:rFonts w:ascii="Calibri" w:hAnsi="Calibri"/>
          <w:b/>
          <w:bCs/>
          <w:sz w:val="24"/>
          <w:szCs w:val="24"/>
          <w:lang w:val="pt-PT"/>
        </w:rPr>
        <w:t>n de actividades</w:t>
      </w:r>
    </w:p>
    <w:p w14:paraId="050C62A6" w14:textId="77777777" w:rsidR="00F94C78" w:rsidRDefault="00F94C78">
      <w:pPr>
        <w:pStyle w:val="Body"/>
        <w:ind w:left="360"/>
        <w:jc w:val="both"/>
        <w:rPr>
          <w:rFonts w:ascii="Calibri" w:eastAsia="Calibri" w:hAnsi="Calibri" w:cs="Calibri"/>
          <w:sz w:val="24"/>
          <w:szCs w:val="24"/>
        </w:rPr>
      </w:pPr>
    </w:p>
    <w:tbl>
      <w:tblPr>
        <w:tblStyle w:val="TableNormal"/>
        <w:tblW w:w="9450"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1"/>
        <w:gridCol w:w="2027"/>
        <w:gridCol w:w="3452"/>
        <w:gridCol w:w="1696"/>
        <w:gridCol w:w="1844"/>
      </w:tblGrid>
      <w:tr w:rsidR="00F94C78" w:rsidRPr="00F662F0" w14:paraId="170CA5BA" w14:textId="77777777" w:rsidTr="00BF5D05">
        <w:trPr>
          <w:trHeight w:val="867"/>
        </w:trPr>
        <w:tc>
          <w:tcPr>
            <w:tcW w:w="431" w:type="dxa"/>
            <w:tcBorders>
              <w:top w:val="single" w:sz="8" w:space="0" w:color="632423"/>
              <w:left w:val="single" w:sz="8" w:space="0" w:color="632423"/>
              <w:bottom w:val="single" w:sz="8" w:space="0" w:color="632423"/>
              <w:right w:val="single" w:sz="8" w:space="0" w:color="632423"/>
            </w:tcBorders>
            <w:shd w:val="clear" w:color="auto" w:fill="942423"/>
            <w:tcMar>
              <w:top w:w="80" w:type="dxa"/>
              <w:left w:w="80" w:type="dxa"/>
              <w:bottom w:w="80" w:type="dxa"/>
              <w:right w:w="80" w:type="dxa"/>
            </w:tcMar>
            <w:vAlign w:val="center"/>
          </w:tcPr>
          <w:p w14:paraId="47312D55" w14:textId="77777777" w:rsidR="00F94C78" w:rsidRDefault="00000000">
            <w:pPr>
              <w:pStyle w:val="Body"/>
              <w:jc w:val="center"/>
            </w:pPr>
            <w:r>
              <w:rPr>
                <w:rFonts w:ascii="Calibri" w:hAnsi="Calibri"/>
                <w:b/>
                <w:bCs/>
                <w:color w:val="FFFFFF"/>
                <w:sz w:val="24"/>
                <w:szCs w:val="24"/>
                <w:u w:color="FFFFFF"/>
                <w:lang w:val="en-US"/>
              </w:rPr>
              <w:t>S</w:t>
            </w:r>
          </w:p>
        </w:tc>
        <w:tc>
          <w:tcPr>
            <w:tcW w:w="2027" w:type="dxa"/>
            <w:tcBorders>
              <w:top w:val="single" w:sz="8" w:space="0" w:color="632423"/>
              <w:left w:val="single" w:sz="8" w:space="0" w:color="632423"/>
              <w:bottom w:val="single" w:sz="8" w:space="0" w:color="632423"/>
              <w:right w:val="single" w:sz="8" w:space="0" w:color="632423"/>
            </w:tcBorders>
            <w:shd w:val="clear" w:color="auto" w:fill="942423"/>
            <w:tcMar>
              <w:top w:w="80" w:type="dxa"/>
              <w:left w:w="80" w:type="dxa"/>
              <w:bottom w:w="80" w:type="dxa"/>
              <w:right w:w="80" w:type="dxa"/>
            </w:tcMar>
            <w:vAlign w:val="center"/>
          </w:tcPr>
          <w:p w14:paraId="44A4E41B" w14:textId="77777777" w:rsidR="00F94C78" w:rsidRDefault="00000000">
            <w:pPr>
              <w:pStyle w:val="Body"/>
              <w:jc w:val="center"/>
            </w:pPr>
            <w:r>
              <w:rPr>
                <w:rFonts w:ascii="Calibri" w:hAnsi="Calibri"/>
                <w:b/>
                <w:bCs/>
                <w:color w:val="FFFFFF"/>
                <w:sz w:val="24"/>
                <w:szCs w:val="24"/>
                <w:u w:color="FFFFFF"/>
                <w:lang w:val="en-US"/>
              </w:rPr>
              <w:t>Tema</w:t>
            </w:r>
          </w:p>
        </w:tc>
        <w:tc>
          <w:tcPr>
            <w:tcW w:w="3452" w:type="dxa"/>
            <w:tcBorders>
              <w:top w:val="single" w:sz="8" w:space="0" w:color="632423"/>
              <w:left w:val="single" w:sz="8" w:space="0" w:color="632423"/>
              <w:bottom w:val="single" w:sz="8" w:space="0" w:color="632423"/>
              <w:right w:val="single" w:sz="8" w:space="0" w:color="632423"/>
            </w:tcBorders>
            <w:shd w:val="clear" w:color="auto" w:fill="942423"/>
            <w:tcMar>
              <w:top w:w="80" w:type="dxa"/>
              <w:left w:w="80" w:type="dxa"/>
              <w:bottom w:w="80" w:type="dxa"/>
              <w:right w:w="80" w:type="dxa"/>
            </w:tcMar>
            <w:vAlign w:val="center"/>
          </w:tcPr>
          <w:p w14:paraId="04CFAB91" w14:textId="77777777" w:rsidR="00F94C78" w:rsidRDefault="00000000">
            <w:pPr>
              <w:pStyle w:val="Body"/>
              <w:jc w:val="center"/>
            </w:pPr>
            <w:proofErr w:type="spellStart"/>
            <w:r>
              <w:rPr>
                <w:rFonts w:ascii="Calibri" w:hAnsi="Calibri"/>
                <w:b/>
                <w:bCs/>
                <w:color w:val="FFFFFF"/>
                <w:sz w:val="24"/>
                <w:szCs w:val="24"/>
                <w:u w:color="FFFFFF"/>
                <w:lang w:val="en-US"/>
              </w:rPr>
              <w:t>Descripción</w:t>
            </w:r>
            <w:proofErr w:type="spellEnd"/>
            <w:r>
              <w:rPr>
                <w:rFonts w:ascii="Calibri" w:hAnsi="Calibri"/>
                <w:b/>
                <w:bCs/>
                <w:color w:val="FFFFFF"/>
                <w:sz w:val="24"/>
                <w:szCs w:val="24"/>
                <w:u w:color="FFFFFF"/>
                <w:lang w:val="en-US"/>
              </w:rPr>
              <w:t xml:space="preserve"> de la </w:t>
            </w:r>
            <w:proofErr w:type="spellStart"/>
            <w:r>
              <w:rPr>
                <w:rFonts w:ascii="Calibri" w:hAnsi="Calibri"/>
                <w:b/>
                <w:bCs/>
                <w:color w:val="FFFFFF"/>
                <w:sz w:val="24"/>
                <w:szCs w:val="24"/>
                <w:u w:color="FFFFFF"/>
                <w:lang w:val="en-US"/>
              </w:rPr>
              <w:t>actividad</w:t>
            </w:r>
            <w:proofErr w:type="spellEnd"/>
          </w:p>
        </w:tc>
        <w:tc>
          <w:tcPr>
            <w:tcW w:w="1696" w:type="dxa"/>
            <w:tcBorders>
              <w:top w:val="single" w:sz="8" w:space="0" w:color="632423"/>
              <w:left w:val="single" w:sz="8" w:space="0" w:color="632423"/>
              <w:bottom w:val="single" w:sz="8" w:space="0" w:color="632423"/>
              <w:right w:val="single" w:sz="8" w:space="0" w:color="632423"/>
            </w:tcBorders>
            <w:shd w:val="clear" w:color="auto" w:fill="942423"/>
            <w:tcMar>
              <w:top w:w="80" w:type="dxa"/>
              <w:left w:w="80" w:type="dxa"/>
              <w:bottom w:w="80" w:type="dxa"/>
              <w:right w:w="80" w:type="dxa"/>
            </w:tcMar>
            <w:vAlign w:val="center"/>
          </w:tcPr>
          <w:p w14:paraId="2DF57F4B" w14:textId="77777777" w:rsidR="00F94C78" w:rsidRDefault="00000000">
            <w:pPr>
              <w:pStyle w:val="Body"/>
              <w:jc w:val="center"/>
            </w:pPr>
            <w:proofErr w:type="spellStart"/>
            <w:r>
              <w:rPr>
                <w:rFonts w:ascii="Calibri" w:hAnsi="Calibri"/>
                <w:b/>
                <w:bCs/>
                <w:color w:val="FFFFFF"/>
                <w:sz w:val="24"/>
                <w:szCs w:val="24"/>
                <w:u w:color="FFFFFF"/>
                <w:lang w:val="en-US"/>
              </w:rPr>
              <w:t>Trabajo</w:t>
            </w:r>
            <w:proofErr w:type="spellEnd"/>
            <w:r>
              <w:rPr>
                <w:rFonts w:ascii="Calibri" w:hAnsi="Calibri"/>
                <w:b/>
                <w:bCs/>
                <w:color w:val="FFFFFF"/>
                <w:sz w:val="24"/>
                <w:szCs w:val="24"/>
                <w:u w:color="FFFFFF"/>
                <w:lang w:val="en-US"/>
              </w:rPr>
              <w:t xml:space="preserve"> </w:t>
            </w:r>
            <w:proofErr w:type="spellStart"/>
            <w:r>
              <w:rPr>
                <w:rFonts w:ascii="Calibri" w:hAnsi="Calibri"/>
                <w:b/>
                <w:bCs/>
                <w:color w:val="FFFFFF"/>
                <w:sz w:val="24"/>
                <w:szCs w:val="24"/>
                <w:u w:color="FFFFFF"/>
                <w:lang w:val="en-US"/>
              </w:rPr>
              <w:t>independiente</w:t>
            </w:r>
            <w:proofErr w:type="spellEnd"/>
          </w:p>
        </w:tc>
        <w:tc>
          <w:tcPr>
            <w:tcW w:w="1844" w:type="dxa"/>
            <w:tcBorders>
              <w:top w:val="single" w:sz="8" w:space="0" w:color="632423"/>
              <w:left w:val="single" w:sz="8" w:space="0" w:color="632423"/>
              <w:bottom w:val="single" w:sz="8" w:space="0" w:color="632423"/>
              <w:right w:val="single" w:sz="8" w:space="0" w:color="632423"/>
            </w:tcBorders>
            <w:shd w:val="clear" w:color="auto" w:fill="942423"/>
            <w:tcMar>
              <w:top w:w="80" w:type="dxa"/>
              <w:left w:w="80" w:type="dxa"/>
              <w:bottom w:w="80" w:type="dxa"/>
              <w:right w:w="80" w:type="dxa"/>
            </w:tcMar>
            <w:vAlign w:val="center"/>
          </w:tcPr>
          <w:p w14:paraId="3E211AC4" w14:textId="77777777" w:rsidR="00F94C78" w:rsidRDefault="00000000">
            <w:pPr>
              <w:pStyle w:val="Body"/>
              <w:jc w:val="center"/>
            </w:pPr>
            <w:r>
              <w:rPr>
                <w:rFonts w:ascii="Calibri" w:hAnsi="Calibri"/>
                <w:b/>
                <w:bCs/>
                <w:color w:val="FFFFFF"/>
                <w:sz w:val="24"/>
                <w:szCs w:val="24"/>
                <w:u w:color="FFFFFF"/>
                <w:lang w:val="es-ES_tradnl"/>
              </w:rPr>
              <w:t>Recursos que apoyan la actividad</w:t>
            </w:r>
          </w:p>
        </w:tc>
      </w:tr>
      <w:tr w:rsidR="00F94C78" w14:paraId="1DE9A4EC" w14:textId="77777777" w:rsidTr="00BF5D05">
        <w:trPr>
          <w:trHeight w:val="1167"/>
        </w:trPr>
        <w:tc>
          <w:tcPr>
            <w:tcW w:w="431"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5B3E7FD9" w14:textId="77777777" w:rsidR="00F94C78" w:rsidRDefault="00000000">
            <w:pPr>
              <w:pStyle w:val="Body"/>
              <w:jc w:val="center"/>
            </w:pPr>
            <w:r>
              <w:rPr>
                <w:rFonts w:ascii="Calibri" w:hAnsi="Calibri"/>
                <w:sz w:val="24"/>
                <w:szCs w:val="24"/>
                <w:lang w:val="en-US"/>
              </w:rPr>
              <w:t>1</w:t>
            </w:r>
          </w:p>
        </w:tc>
        <w:tc>
          <w:tcPr>
            <w:tcW w:w="2027"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07BB9947" w14:textId="72E9F78D" w:rsidR="00F94C78" w:rsidRDefault="00000000">
            <w:pPr>
              <w:pStyle w:val="Body"/>
              <w:jc w:val="center"/>
            </w:pPr>
            <w:r>
              <w:rPr>
                <w:rFonts w:ascii="Calibri" w:hAnsi="Calibri"/>
                <w:sz w:val="24"/>
                <w:szCs w:val="24"/>
                <w:lang w:val="es-ES_tradnl"/>
              </w:rPr>
              <w:t xml:space="preserve">Análisis exploratorio de datos </w:t>
            </w:r>
            <w:r w:rsidR="00855888">
              <w:rPr>
                <w:rFonts w:ascii="Calibri" w:hAnsi="Calibri"/>
                <w:sz w:val="24"/>
                <w:szCs w:val="24"/>
                <w:lang w:val="es-ES_tradnl"/>
              </w:rPr>
              <w:t xml:space="preserve">espaciales </w:t>
            </w:r>
            <w:r>
              <w:rPr>
                <w:rFonts w:ascii="Calibri" w:hAnsi="Calibri"/>
                <w:sz w:val="24"/>
                <w:szCs w:val="24"/>
                <w:lang w:val="es-ES_tradnl"/>
              </w:rPr>
              <w:t>multivariantes</w:t>
            </w:r>
          </w:p>
        </w:tc>
        <w:tc>
          <w:tcPr>
            <w:tcW w:w="3452"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42F3EC6B" w14:textId="77777777" w:rsidR="00F94C78" w:rsidRDefault="00000000">
            <w:pPr>
              <w:pStyle w:val="Body"/>
              <w:jc w:val="center"/>
            </w:pPr>
            <w:r w:rsidRPr="007E6C67">
              <w:rPr>
                <w:rFonts w:ascii="Calibri" w:hAnsi="Calibri"/>
                <w:sz w:val="24"/>
                <w:szCs w:val="24"/>
                <w:rPrChange w:id="9" w:author="ANDRES GIOVANNI PEREZ CORONADO" w:date="2025-02-24T10:24:00Z" w16du:dateUtc="2025-02-24T15:24:00Z">
                  <w:rPr>
                    <w:rFonts w:ascii="Calibri" w:hAnsi="Calibri"/>
                    <w:sz w:val="24"/>
                    <w:szCs w:val="24"/>
                    <w:lang w:val="en-US"/>
                  </w:rPr>
                </w:rPrChange>
              </w:rPr>
              <w:t>Medias de centralidad, variabilidad y dependencia lineal multivariante.</w:t>
            </w:r>
          </w:p>
        </w:tc>
        <w:tc>
          <w:tcPr>
            <w:tcW w:w="1696"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22C1A47B" w14:textId="77777777" w:rsidR="00F94C78" w:rsidRDefault="00000000">
            <w:pPr>
              <w:pStyle w:val="Body"/>
              <w:jc w:val="center"/>
            </w:pPr>
            <w:r>
              <w:rPr>
                <w:rFonts w:ascii="Calibri" w:hAnsi="Calibri"/>
                <w:sz w:val="24"/>
                <w:szCs w:val="24"/>
                <w:lang w:val="es-ES_tradnl"/>
              </w:rPr>
              <w:t>Lectura previa, tareas y talleres</w:t>
            </w:r>
          </w:p>
        </w:tc>
        <w:tc>
          <w:tcPr>
            <w:tcW w:w="1844"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79CFD3D4" w14:textId="58E10FAF" w:rsidR="00F94C78" w:rsidRDefault="00000000">
            <w:pPr>
              <w:pStyle w:val="Body"/>
              <w:jc w:val="center"/>
              <w:rPr>
                <w:rFonts w:ascii="Calibri" w:eastAsia="Calibri" w:hAnsi="Calibri" w:cs="Calibri"/>
                <w:sz w:val="24"/>
                <w:szCs w:val="24"/>
                <w:lang w:val="en-US"/>
              </w:rPr>
            </w:pPr>
            <w:r>
              <w:rPr>
                <w:rFonts w:ascii="Calibri" w:hAnsi="Calibri"/>
                <w:sz w:val="24"/>
                <w:szCs w:val="24"/>
                <w:lang w:val="en-US"/>
              </w:rPr>
              <w:t>[2] 3</w:t>
            </w:r>
            <w:r w:rsidR="00757E8D">
              <w:rPr>
                <w:rFonts w:ascii="Calibri" w:hAnsi="Calibri"/>
                <w:sz w:val="24"/>
                <w:szCs w:val="24"/>
                <w:lang w:val="en-US"/>
              </w:rPr>
              <w:t>-4</w:t>
            </w:r>
          </w:p>
          <w:p w14:paraId="34FE615B" w14:textId="30C23F1A" w:rsidR="00F94C78" w:rsidRDefault="00000000">
            <w:pPr>
              <w:pStyle w:val="Body"/>
              <w:jc w:val="center"/>
            </w:pPr>
            <w:r>
              <w:rPr>
                <w:rFonts w:ascii="Calibri" w:hAnsi="Calibri"/>
                <w:sz w:val="24"/>
                <w:szCs w:val="24"/>
                <w:lang w:val="es-ES_tradnl"/>
              </w:rPr>
              <w:t>[</w:t>
            </w:r>
            <w:r w:rsidR="00F20EAB">
              <w:rPr>
                <w:rFonts w:ascii="Calibri" w:hAnsi="Calibri"/>
                <w:sz w:val="24"/>
                <w:szCs w:val="24"/>
                <w:lang w:val="es-ES_tradnl"/>
              </w:rPr>
              <w:t>4</w:t>
            </w:r>
            <w:r>
              <w:rPr>
                <w:rFonts w:ascii="Calibri" w:hAnsi="Calibri"/>
                <w:sz w:val="24"/>
                <w:szCs w:val="24"/>
                <w:lang w:val="es-ES_tradnl"/>
              </w:rPr>
              <w:t>] 1-2-3</w:t>
            </w:r>
            <w:r w:rsidR="00757E8D">
              <w:rPr>
                <w:rFonts w:ascii="Calibri" w:hAnsi="Calibri"/>
                <w:sz w:val="24"/>
                <w:szCs w:val="24"/>
                <w:lang w:val="es-ES_tradnl"/>
              </w:rPr>
              <w:t>-5</w:t>
            </w:r>
          </w:p>
        </w:tc>
      </w:tr>
      <w:tr w:rsidR="00F94C78" w14:paraId="1E5544CE" w14:textId="77777777" w:rsidTr="00BF5D05">
        <w:trPr>
          <w:trHeight w:val="1167"/>
        </w:trPr>
        <w:tc>
          <w:tcPr>
            <w:tcW w:w="431"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2768A271" w14:textId="77777777" w:rsidR="00F94C78" w:rsidRDefault="00000000">
            <w:pPr>
              <w:pStyle w:val="Body"/>
              <w:jc w:val="center"/>
            </w:pPr>
            <w:r>
              <w:rPr>
                <w:rFonts w:ascii="Calibri" w:hAnsi="Calibri"/>
                <w:sz w:val="24"/>
                <w:szCs w:val="24"/>
                <w:lang w:val="en-US"/>
              </w:rPr>
              <w:t>2</w:t>
            </w:r>
          </w:p>
        </w:tc>
        <w:tc>
          <w:tcPr>
            <w:tcW w:w="2027"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742C7F12" w14:textId="53B4D80E" w:rsidR="00F94C78" w:rsidRDefault="00BF5D05">
            <w:pPr>
              <w:pStyle w:val="Body"/>
              <w:jc w:val="center"/>
            </w:pPr>
            <w:r>
              <w:rPr>
                <w:rFonts w:ascii="Calibri" w:hAnsi="Calibri"/>
                <w:sz w:val="24"/>
                <w:szCs w:val="24"/>
                <w:lang w:val="es-ES_tradnl"/>
              </w:rPr>
              <w:t>Correlaciones espaciales y Análisis de correspondencias</w:t>
            </w:r>
          </w:p>
        </w:tc>
        <w:tc>
          <w:tcPr>
            <w:tcW w:w="3452"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6A13D451" w14:textId="56386E9F" w:rsidR="00F94C78" w:rsidRDefault="00000000">
            <w:pPr>
              <w:pStyle w:val="Body"/>
              <w:jc w:val="center"/>
            </w:pPr>
            <w:r w:rsidRPr="007E6C67">
              <w:rPr>
                <w:rFonts w:ascii="Calibri" w:hAnsi="Calibri"/>
                <w:sz w:val="24"/>
                <w:szCs w:val="24"/>
                <w:rPrChange w:id="10" w:author="ANDRES GIOVANNI PEREZ CORONADO" w:date="2025-02-24T10:24:00Z" w16du:dateUtc="2025-02-24T15:24:00Z">
                  <w:rPr>
                    <w:rFonts w:ascii="Calibri" w:hAnsi="Calibri"/>
                    <w:sz w:val="24"/>
                    <w:szCs w:val="24"/>
                    <w:lang w:val="en-US"/>
                  </w:rPr>
                </w:rPrChange>
              </w:rPr>
              <w:t xml:space="preserve">Correlaciones </w:t>
            </w:r>
            <w:r w:rsidR="00BF5D05">
              <w:rPr>
                <w:rFonts w:ascii="Calibri" w:hAnsi="Calibri"/>
                <w:sz w:val="24"/>
                <w:szCs w:val="24"/>
              </w:rPr>
              <w:t>espaciales</w:t>
            </w:r>
            <w:r w:rsidRPr="007E6C67">
              <w:rPr>
                <w:rFonts w:ascii="Calibri" w:hAnsi="Calibri"/>
                <w:sz w:val="24"/>
                <w:szCs w:val="24"/>
                <w:rPrChange w:id="11" w:author="ANDRES GIOVANNI PEREZ CORONADO" w:date="2025-02-24T10:24:00Z" w16du:dateUtc="2025-02-24T15:24:00Z">
                  <w:rPr>
                    <w:rFonts w:ascii="Calibri" w:hAnsi="Calibri"/>
                    <w:sz w:val="24"/>
                    <w:szCs w:val="24"/>
                    <w:lang w:val="en-US"/>
                  </w:rPr>
                </w:rPrChange>
              </w:rPr>
              <w:t>, no paramétricas y análisis de correspondencias.</w:t>
            </w:r>
          </w:p>
        </w:tc>
        <w:tc>
          <w:tcPr>
            <w:tcW w:w="1696"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15C50E28" w14:textId="77777777" w:rsidR="00F94C78" w:rsidRDefault="00000000">
            <w:pPr>
              <w:pStyle w:val="Body"/>
              <w:jc w:val="center"/>
            </w:pPr>
            <w:r>
              <w:rPr>
                <w:rFonts w:ascii="Calibri" w:hAnsi="Calibri"/>
                <w:sz w:val="24"/>
                <w:szCs w:val="24"/>
                <w:lang w:val="es-ES_tradnl"/>
              </w:rPr>
              <w:t>Lectura previa, tareas y talleres</w:t>
            </w:r>
          </w:p>
        </w:tc>
        <w:tc>
          <w:tcPr>
            <w:tcW w:w="1844"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43BCC922" w14:textId="3EBB76D4" w:rsidR="00F94C78" w:rsidRDefault="00000000">
            <w:pPr>
              <w:pStyle w:val="Body"/>
              <w:jc w:val="center"/>
              <w:rPr>
                <w:rFonts w:ascii="Calibri" w:eastAsia="Calibri" w:hAnsi="Calibri" w:cs="Calibri"/>
                <w:sz w:val="24"/>
                <w:szCs w:val="24"/>
                <w:lang w:val="en-US"/>
              </w:rPr>
            </w:pPr>
            <w:r>
              <w:rPr>
                <w:rFonts w:ascii="Calibri" w:hAnsi="Calibri"/>
                <w:sz w:val="24"/>
                <w:szCs w:val="24"/>
                <w:lang w:val="en-US"/>
              </w:rPr>
              <w:t>[2] 6-7</w:t>
            </w:r>
          </w:p>
          <w:p w14:paraId="3C7CE476" w14:textId="1BA23DD2" w:rsidR="00F94C78" w:rsidRDefault="00000000">
            <w:pPr>
              <w:pStyle w:val="Body"/>
              <w:jc w:val="center"/>
            </w:pPr>
            <w:r>
              <w:rPr>
                <w:rFonts w:ascii="Calibri" w:hAnsi="Calibri"/>
                <w:sz w:val="24"/>
                <w:szCs w:val="24"/>
                <w:lang w:val="es-ES_tradnl"/>
              </w:rPr>
              <w:t>[</w:t>
            </w:r>
            <w:r w:rsidR="00F20EAB">
              <w:rPr>
                <w:rFonts w:ascii="Calibri" w:hAnsi="Calibri"/>
                <w:sz w:val="24"/>
                <w:szCs w:val="24"/>
                <w:lang w:val="es-ES_tradnl"/>
              </w:rPr>
              <w:t>4</w:t>
            </w:r>
            <w:r>
              <w:rPr>
                <w:rFonts w:ascii="Calibri" w:hAnsi="Calibri"/>
                <w:sz w:val="24"/>
                <w:szCs w:val="24"/>
                <w:lang w:val="es-ES_tradnl"/>
              </w:rPr>
              <w:t>] 7-8</w:t>
            </w:r>
          </w:p>
        </w:tc>
      </w:tr>
      <w:tr w:rsidR="00F94C78" w14:paraId="11095DD9" w14:textId="77777777" w:rsidTr="00BF5D05">
        <w:trPr>
          <w:trHeight w:val="2067"/>
        </w:trPr>
        <w:tc>
          <w:tcPr>
            <w:tcW w:w="431"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483D66AE" w14:textId="77777777" w:rsidR="00F94C78" w:rsidRDefault="00000000">
            <w:pPr>
              <w:pStyle w:val="Body"/>
              <w:jc w:val="center"/>
            </w:pPr>
            <w:r>
              <w:rPr>
                <w:rFonts w:ascii="Calibri" w:hAnsi="Calibri"/>
                <w:sz w:val="24"/>
                <w:szCs w:val="24"/>
                <w:lang w:val="en-US"/>
              </w:rPr>
              <w:lastRenderedPageBreak/>
              <w:t>3</w:t>
            </w:r>
          </w:p>
        </w:tc>
        <w:tc>
          <w:tcPr>
            <w:tcW w:w="2027"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769904DD" w14:textId="4AA5DCE4" w:rsidR="00F94C78" w:rsidRDefault="00757E8D">
            <w:pPr>
              <w:pStyle w:val="Body"/>
              <w:jc w:val="center"/>
            </w:pPr>
            <w:r>
              <w:rPr>
                <w:rFonts w:ascii="Calibri" w:hAnsi="Calibri"/>
                <w:sz w:val="24"/>
                <w:szCs w:val="24"/>
                <w:lang w:val="es-ES_tradnl"/>
              </w:rPr>
              <w:t>Agregación de datos espaciales, variables latentes y datos estructurados</w:t>
            </w:r>
          </w:p>
        </w:tc>
        <w:tc>
          <w:tcPr>
            <w:tcW w:w="3452"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675C8273" w14:textId="77777777" w:rsidR="00F94C78" w:rsidRDefault="00000000">
            <w:pPr>
              <w:pStyle w:val="Body"/>
              <w:jc w:val="center"/>
              <w:rPr>
                <w:rFonts w:ascii="Calibri" w:eastAsia="Calibri" w:hAnsi="Calibri" w:cs="Calibri"/>
                <w:sz w:val="24"/>
                <w:szCs w:val="24"/>
              </w:rPr>
            </w:pPr>
            <w:r w:rsidRPr="007E6C67">
              <w:rPr>
                <w:rFonts w:ascii="Calibri" w:hAnsi="Calibri"/>
                <w:sz w:val="24"/>
                <w:szCs w:val="24"/>
                <w:rPrChange w:id="12" w:author="ANDRES GIOVANNI PEREZ CORONADO" w:date="2025-02-24T10:24:00Z" w16du:dateUtc="2025-02-24T15:24:00Z">
                  <w:rPr>
                    <w:rFonts w:ascii="Calibri" w:hAnsi="Calibri"/>
                    <w:sz w:val="24"/>
                    <w:szCs w:val="24"/>
                    <w:lang w:val="en-US"/>
                  </w:rPr>
                </w:rPrChange>
              </w:rPr>
              <w:t>Modelos mixtos</w:t>
            </w:r>
          </w:p>
          <w:p w14:paraId="630572D5" w14:textId="77777777" w:rsidR="00F94C78" w:rsidRDefault="00000000">
            <w:pPr>
              <w:pStyle w:val="Body"/>
              <w:jc w:val="center"/>
              <w:rPr>
                <w:rFonts w:ascii="Calibri" w:eastAsia="Calibri" w:hAnsi="Calibri" w:cs="Calibri"/>
                <w:sz w:val="24"/>
                <w:szCs w:val="24"/>
              </w:rPr>
            </w:pPr>
            <w:r>
              <w:rPr>
                <w:rFonts w:ascii="Calibri" w:hAnsi="Calibri"/>
                <w:sz w:val="24"/>
                <w:szCs w:val="24"/>
                <w:lang w:val="es-ES_tradnl"/>
              </w:rPr>
              <w:t>El algoritmo EM</w:t>
            </w:r>
          </w:p>
          <w:p w14:paraId="63133549" w14:textId="77777777" w:rsidR="00F94C78" w:rsidRDefault="00000000">
            <w:pPr>
              <w:pStyle w:val="Body"/>
              <w:jc w:val="center"/>
              <w:rPr>
                <w:rFonts w:ascii="Calibri" w:eastAsia="Calibri" w:hAnsi="Calibri" w:cs="Calibri"/>
                <w:sz w:val="24"/>
                <w:szCs w:val="24"/>
              </w:rPr>
            </w:pPr>
            <w:r>
              <w:rPr>
                <w:rFonts w:ascii="Calibri" w:hAnsi="Calibri"/>
                <w:sz w:val="24"/>
                <w:szCs w:val="24"/>
                <w:lang w:val="es-ES_tradnl"/>
              </w:rPr>
              <w:t>Análisis de componentes independientes (ICA)</w:t>
            </w:r>
          </w:p>
          <w:p w14:paraId="72F01E8A" w14:textId="77777777" w:rsidR="00F94C78" w:rsidRDefault="00000000">
            <w:pPr>
              <w:pStyle w:val="Body"/>
              <w:jc w:val="center"/>
              <w:rPr>
                <w:rFonts w:ascii="Calibri" w:eastAsia="Calibri" w:hAnsi="Calibri" w:cs="Calibri"/>
                <w:sz w:val="24"/>
                <w:szCs w:val="24"/>
              </w:rPr>
            </w:pPr>
            <w:r>
              <w:rPr>
                <w:rFonts w:ascii="Calibri" w:hAnsi="Calibri"/>
                <w:sz w:val="24"/>
                <w:szCs w:val="24"/>
                <w:lang w:val="es-ES_tradnl"/>
              </w:rPr>
              <w:t>Otras técnicas de reducción de la dimensión,</w:t>
            </w:r>
          </w:p>
          <w:p w14:paraId="00D078FE" w14:textId="77777777" w:rsidR="00F94C78" w:rsidRDefault="00000000">
            <w:pPr>
              <w:pStyle w:val="Body"/>
              <w:jc w:val="center"/>
            </w:pPr>
            <w:r>
              <w:rPr>
                <w:rFonts w:ascii="Calibri" w:hAnsi="Calibri"/>
                <w:sz w:val="24"/>
                <w:szCs w:val="24"/>
                <w:lang w:val="es-ES_tradnl"/>
              </w:rPr>
              <w:t>Datos perdidos e imputación.</w:t>
            </w:r>
          </w:p>
        </w:tc>
        <w:tc>
          <w:tcPr>
            <w:tcW w:w="1696"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58BE4844" w14:textId="77777777" w:rsidR="00F94C78" w:rsidRDefault="00000000">
            <w:pPr>
              <w:pStyle w:val="Body"/>
              <w:jc w:val="center"/>
            </w:pPr>
            <w:r>
              <w:rPr>
                <w:rFonts w:ascii="Calibri" w:hAnsi="Calibri"/>
                <w:sz w:val="24"/>
                <w:szCs w:val="24"/>
                <w:lang w:val="es-ES_tradnl"/>
              </w:rPr>
              <w:t>Lectura previa, tareas y talleres</w:t>
            </w:r>
          </w:p>
        </w:tc>
        <w:tc>
          <w:tcPr>
            <w:tcW w:w="1844"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16E7480D" w14:textId="77777777" w:rsidR="00F94C78" w:rsidRDefault="00000000">
            <w:pPr>
              <w:pStyle w:val="Body"/>
              <w:jc w:val="center"/>
              <w:rPr>
                <w:rFonts w:ascii="Calibri" w:eastAsia="Calibri" w:hAnsi="Calibri" w:cs="Calibri"/>
                <w:sz w:val="24"/>
                <w:szCs w:val="24"/>
              </w:rPr>
            </w:pPr>
            <w:r>
              <w:rPr>
                <w:rFonts w:ascii="Calibri" w:hAnsi="Calibri"/>
                <w:sz w:val="24"/>
                <w:szCs w:val="24"/>
                <w:lang w:val="en-US"/>
              </w:rPr>
              <w:t>[1] 9.6-14.7</w:t>
            </w:r>
          </w:p>
          <w:p w14:paraId="5A225D6F" w14:textId="77777777" w:rsidR="00F94C78" w:rsidRDefault="00000000">
            <w:pPr>
              <w:pStyle w:val="Body"/>
              <w:jc w:val="center"/>
              <w:rPr>
                <w:rFonts w:ascii="Calibri" w:hAnsi="Calibri"/>
                <w:sz w:val="24"/>
                <w:szCs w:val="24"/>
                <w:lang w:val="en-US"/>
              </w:rPr>
            </w:pPr>
            <w:r>
              <w:rPr>
                <w:rFonts w:ascii="Calibri" w:hAnsi="Calibri"/>
                <w:sz w:val="24"/>
                <w:szCs w:val="24"/>
                <w:lang w:val="en-US"/>
              </w:rPr>
              <w:t>[2] 5-8-11-12</w:t>
            </w:r>
          </w:p>
          <w:p w14:paraId="41C3D684" w14:textId="0489FA50" w:rsidR="00757E8D" w:rsidRDefault="00757E8D">
            <w:pPr>
              <w:pStyle w:val="Body"/>
              <w:jc w:val="center"/>
            </w:pPr>
            <w:r>
              <w:rPr>
                <w:rFonts w:ascii="Calibri" w:hAnsi="Calibri"/>
                <w:sz w:val="24"/>
                <w:szCs w:val="24"/>
                <w:lang w:val="es-ES_tradnl"/>
              </w:rPr>
              <w:t>[</w:t>
            </w:r>
            <w:r w:rsidR="00F20EAB">
              <w:rPr>
                <w:rFonts w:ascii="Calibri" w:hAnsi="Calibri"/>
                <w:sz w:val="24"/>
                <w:szCs w:val="24"/>
                <w:lang w:val="es-ES_tradnl"/>
              </w:rPr>
              <w:t>4</w:t>
            </w:r>
            <w:r>
              <w:rPr>
                <w:rFonts w:ascii="Calibri" w:hAnsi="Calibri"/>
                <w:sz w:val="24"/>
                <w:szCs w:val="24"/>
                <w:lang w:val="es-ES_tradnl"/>
              </w:rPr>
              <w:t>] 4</w:t>
            </w:r>
          </w:p>
        </w:tc>
      </w:tr>
      <w:tr w:rsidR="00916AEA" w14:paraId="69CD3948" w14:textId="77777777" w:rsidTr="00BF5D05">
        <w:trPr>
          <w:trHeight w:val="2067"/>
        </w:trPr>
        <w:tc>
          <w:tcPr>
            <w:tcW w:w="431"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4663946A" w14:textId="0D5AE6E2" w:rsidR="00916AEA" w:rsidRDefault="00916AEA" w:rsidP="00916AEA">
            <w:pPr>
              <w:pStyle w:val="Body"/>
              <w:jc w:val="center"/>
              <w:rPr>
                <w:rFonts w:ascii="Calibri" w:hAnsi="Calibri"/>
                <w:sz w:val="24"/>
                <w:szCs w:val="24"/>
                <w:lang w:val="en-US"/>
              </w:rPr>
            </w:pPr>
            <w:r>
              <w:rPr>
                <w:rFonts w:ascii="Calibri" w:hAnsi="Calibri"/>
                <w:sz w:val="24"/>
                <w:szCs w:val="24"/>
                <w:lang w:val="en-US"/>
              </w:rPr>
              <w:t>4</w:t>
            </w:r>
          </w:p>
        </w:tc>
        <w:tc>
          <w:tcPr>
            <w:tcW w:w="2027"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75418FA1" w14:textId="3E25C947" w:rsidR="00916AEA" w:rsidRDefault="00916AEA" w:rsidP="00916AEA">
            <w:pPr>
              <w:pStyle w:val="Body"/>
              <w:jc w:val="center"/>
              <w:rPr>
                <w:rFonts w:ascii="Calibri" w:hAnsi="Calibri"/>
                <w:sz w:val="24"/>
                <w:szCs w:val="24"/>
                <w:lang w:val="es-ES_tradnl"/>
              </w:rPr>
            </w:pPr>
            <w:r>
              <w:rPr>
                <w:rFonts w:ascii="Calibri" w:hAnsi="Calibri"/>
                <w:sz w:val="24"/>
                <w:szCs w:val="24"/>
                <w:lang w:val="es-ES_tradnl"/>
              </w:rPr>
              <w:t>Modelos de regresión espacial</w:t>
            </w:r>
          </w:p>
        </w:tc>
        <w:tc>
          <w:tcPr>
            <w:tcW w:w="3452"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4AA77632" w14:textId="77777777" w:rsidR="00916AEA" w:rsidRDefault="00916AEA" w:rsidP="00916AEA">
            <w:pPr>
              <w:pStyle w:val="Body"/>
              <w:jc w:val="center"/>
              <w:rPr>
                <w:rFonts w:ascii="Calibri" w:eastAsia="Calibri" w:hAnsi="Calibri" w:cs="Calibri"/>
                <w:sz w:val="24"/>
                <w:szCs w:val="24"/>
              </w:rPr>
            </w:pPr>
            <w:r>
              <w:rPr>
                <w:rFonts w:ascii="Calibri" w:hAnsi="Calibri"/>
                <w:sz w:val="24"/>
                <w:szCs w:val="24"/>
                <w:lang w:val="es-ES_tradnl"/>
              </w:rPr>
              <w:t>Modelos lineales generalizados</w:t>
            </w:r>
          </w:p>
          <w:p w14:paraId="6F300D9E" w14:textId="156E27FF" w:rsidR="00916AEA" w:rsidRPr="00916AEA" w:rsidRDefault="00916AEA" w:rsidP="00916AEA">
            <w:pPr>
              <w:pStyle w:val="Body"/>
              <w:jc w:val="center"/>
              <w:rPr>
                <w:rFonts w:ascii="Calibri" w:hAnsi="Calibri"/>
                <w:sz w:val="24"/>
                <w:szCs w:val="24"/>
              </w:rPr>
            </w:pPr>
            <w:r w:rsidRPr="00D715F6">
              <w:rPr>
                <w:rFonts w:ascii="Calibri" w:hAnsi="Calibri"/>
                <w:sz w:val="24"/>
                <w:szCs w:val="24"/>
              </w:rPr>
              <w:t>Modelos aditivos generalizados</w:t>
            </w:r>
          </w:p>
        </w:tc>
        <w:tc>
          <w:tcPr>
            <w:tcW w:w="1696"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2187699A" w14:textId="3E010E38" w:rsidR="00916AEA" w:rsidRDefault="00916AEA" w:rsidP="00916AEA">
            <w:pPr>
              <w:pStyle w:val="Body"/>
              <w:jc w:val="center"/>
              <w:rPr>
                <w:rFonts w:ascii="Calibri" w:hAnsi="Calibri"/>
                <w:sz w:val="24"/>
                <w:szCs w:val="24"/>
                <w:lang w:val="es-ES_tradnl"/>
              </w:rPr>
            </w:pPr>
            <w:r>
              <w:rPr>
                <w:rFonts w:ascii="Calibri" w:hAnsi="Calibri"/>
                <w:sz w:val="24"/>
                <w:szCs w:val="24"/>
                <w:lang w:val="es-ES_tradnl"/>
              </w:rPr>
              <w:t>Lectura previa, tareas y talleres</w:t>
            </w:r>
          </w:p>
        </w:tc>
        <w:tc>
          <w:tcPr>
            <w:tcW w:w="1844"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498B571B" w14:textId="77777777" w:rsidR="00916AEA" w:rsidRDefault="00916AEA" w:rsidP="00916AEA">
            <w:pPr>
              <w:pStyle w:val="Body"/>
              <w:jc w:val="center"/>
              <w:rPr>
                <w:rFonts w:ascii="Calibri" w:eastAsia="Calibri" w:hAnsi="Calibri" w:cs="Calibri"/>
                <w:sz w:val="24"/>
                <w:szCs w:val="24"/>
              </w:rPr>
            </w:pPr>
            <w:r>
              <w:rPr>
                <w:rFonts w:ascii="Calibri" w:hAnsi="Calibri"/>
                <w:sz w:val="24"/>
                <w:szCs w:val="24"/>
                <w:lang w:val="en-US"/>
              </w:rPr>
              <w:t>[1] 6.1-6.6; 4.3, 4.4; 9.1</w:t>
            </w:r>
          </w:p>
          <w:p w14:paraId="01997BB5" w14:textId="77777777" w:rsidR="00916AEA" w:rsidRDefault="00916AEA" w:rsidP="00916AEA">
            <w:pPr>
              <w:pStyle w:val="Body"/>
              <w:jc w:val="center"/>
              <w:rPr>
                <w:rFonts w:ascii="Calibri" w:hAnsi="Calibri"/>
                <w:sz w:val="24"/>
                <w:szCs w:val="24"/>
                <w:lang w:val="en-US"/>
              </w:rPr>
            </w:pPr>
            <w:r>
              <w:rPr>
                <w:rFonts w:ascii="Calibri" w:hAnsi="Calibri"/>
                <w:sz w:val="24"/>
                <w:szCs w:val="24"/>
                <w:lang w:val="en-US"/>
              </w:rPr>
              <w:t>[2] 13-14</w:t>
            </w:r>
          </w:p>
          <w:p w14:paraId="62EAEE84" w14:textId="0E40DAEA" w:rsidR="00916AEA" w:rsidRDefault="00916AEA" w:rsidP="00916AEA">
            <w:pPr>
              <w:pStyle w:val="Body"/>
              <w:jc w:val="center"/>
              <w:rPr>
                <w:rFonts w:ascii="Calibri" w:hAnsi="Calibri"/>
                <w:sz w:val="24"/>
                <w:szCs w:val="24"/>
                <w:lang w:val="en-US"/>
              </w:rPr>
            </w:pPr>
            <w:r>
              <w:rPr>
                <w:rFonts w:ascii="Calibri" w:hAnsi="Calibri"/>
                <w:sz w:val="24"/>
                <w:szCs w:val="24"/>
                <w:lang w:val="es-ES_tradnl"/>
              </w:rPr>
              <w:t>[</w:t>
            </w:r>
            <w:r w:rsidR="00F20EAB">
              <w:rPr>
                <w:rFonts w:ascii="Calibri" w:hAnsi="Calibri"/>
                <w:sz w:val="24"/>
                <w:szCs w:val="24"/>
                <w:lang w:val="es-ES_tradnl"/>
              </w:rPr>
              <w:t>4</w:t>
            </w:r>
            <w:r>
              <w:rPr>
                <w:rFonts w:ascii="Calibri" w:hAnsi="Calibri"/>
                <w:sz w:val="24"/>
                <w:szCs w:val="24"/>
                <w:lang w:val="es-ES_tradnl"/>
              </w:rPr>
              <w:t>] 9-10-11</w:t>
            </w:r>
          </w:p>
        </w:tc>
      </w:tr>
      <w:tr w:rsidR="00F94C78" w14:paraId="153E9E41" w14:textId="77777777" w:rsidTr="00F662F0">
        <w:trPr>
          <w:trHeight w:val="1467"/>
        </w:trPr>
        <w:tc>
          <w:tcPr>
            <w:tcW w:w="431"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2F6203C8" w14:textId="7343651B" w:rsidR="00F94C78" w:rsidRDefault="00916AEA">
            <w:pPr>
              <w:pStyle w:val="Body"/>
              <w:jc w:val="center"/>
            </w:pPr>
            <w:r>
              <w:rPr>
                <w:rFonts w:ascii="Calibri" w:hAnsi="Calibri"/>
                <w:sz w:val="24"/>
                <w:szCs w:val="24"/>
                <w:lang w:val="en-US"/>
              </w:rPr>
              <w:t>5</w:t>
            </w:r>
          </w:p>
        </w:tc>
        <w:tc>
          <w:tcPr>
            <w:tcW w:w="2027"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5E37E11A" w14:textId="77777777" w:rsidR="00F94C78" w:rsidRDefault="00000000">
            <w:pPr>
              <w:pStyle w:val="Body"/>
              <w:jc w:val="center"/>
            </w:pPr>
            <w:proofErr w:type="spellStart"/>
            <w:r>
              <w:rPr>
                <w:rFonts w:ascii="Calibri" w:hAnsi="Calibri"/>
                <w:sz w:val="24"/>
                <w:szCs w:val="24"/>
                <w:lang w:val="es-ES_tradnl"/>
              </w:rPr>
              <w:t>Boostrap</w:t>
            </w:r>
            <w:proofErr w:type="spellEnd"/>
            <w:r>
              <w:rPr>
                <w:rFonts w:ascii="Calibri" w:hAnsi="Calibri"/>
                <w:sz w:val="24"/>
                <w:szCs w:val="24"/>
                <w:lang w:val="es-ES_tradnl"/>
              </w:rPr>
              <w:t xml:space="preserve">, Métodos de suavización, </w:t>
            </w:r>
            <w:proofErr w:type="spellStart"/>
            <w:r>
              <w:rPr>
                <w:rFonts w:ascii="Calibri" w:hAnsi="Calibri"/>
                <w:sz w:val="24"/>
                <w:szCs w:val="24"/>
                <w:lang w:val="es-ES_tradnl"/>
              </w:rPr>
              <w:t>Splines</w:t>
            </w:r>
            <w:proofErr w:type="spellEnd"/>
            <w:r>
              <w:rPr>
                <w:rFonts w:ascii="Calibri" w:hAnsi="Calibri"/>
                <w:sz w:val="24"/>
                <w:szCs w:val="24"/>
                <w:lang w:val="es-ES_tradnl"/>
              </w:rPr>
              <w:t xml:space="preserve">, </w:t>
            </w:r>
          </w:p>
        </w:tc>
        <w:tc>
          <w:tcPr>
            <w:tcW w:w="3452" w:type="dxa"/>
            <w:tcBorders>
              <w:top w:val="single" w:sz="8" w:space="0" w:color="632423"/>
              <w:left w:val="single" w:sz="8" w:space="0" w:color="632423"/>
              <w:bottom w:val="single" w:sz="4" w:space="0" w:color="auto"/>
              <w:right w:val="single" w:sz="8" w:space="0" w:color="632423"/>
            </w:tcBorders>
            <w:shd w:val="clear" w:color="auto" w:fill="auto"/>
            <w:tcMar>
              <w:top w:w="80" w:type="dxa"/>
              <w:left w:w="80" w:type="dxa"/>
              <w:bottom w:w="80" w:type="dxa"/>
              <w:right w:w="80" w:type="dxa"/>
            </w:tcMar>
            <w:vAlign w:val="center"/>
          </w:tcPr>
          <w:p w14:paraId="20C38D4C" w14:textId="77777777" w:rsidR="00F94C78" w:rsidRDefault="00000000">
            <w:pPr>
              <w:pStyle w:val="Body"/>
              <w:jc w:val="center"/>
              <w:rPr>
                <w:rFonts w:ascii="Calibri" w:eastAsia="Calibri" w:hAnsi="Calibri" w:cs="Calibri"/>
                <w:sz w:val="24"/>
                <w:szCs w:val="24"/>
              </w:rPr>
            </w:pPr>
            <w:proofErr w:type="spellStart"/>
            <w:r w:rsidRPr="007E6C67">
              <w:rPr>
                <w:rFonts w:ascii="Calibri" w:hAnsi="Calibri"/>
                <w:sz w:val="24"/>
                <w:szCs w:val="24"/>
                <w:rPrChange w:id="13" w:author="ANDRES GIOVANNI PEREZ CORONADO" w:date="2025-02-24T10:24:00Z" w16du:dateUtc="2025-02-24T15:24:00Z">
                  <w:rPr>
                    <w:rFonts w:ascii="Calibri" w:hAnsi="Calibri"/>
                    <w:sz w:val="24"/>
                    <w:szCs w:val="24"/>
                    <w:lang w:val="en-US"/>
                  </w:rPr>
                </w:rPrChange>
              </w:rPr>
              <w:t>The</w:t>
            </w:r>
            <w:proofErr w:type="spellEnd"/>
            <w:r w:rsidRPr="007E6C67">
              <w:rPr>
                <w:rFonts w:ascii="Calibri" w:hAnsi="Calibri"/>
                <w:sz w:val="24"/>
                <w:szCs w:val="24"/>
                <w:rPrChange w:id="14" w:author="ANDRES GIOVANNI PEREZ CORONADO" w:date="2025-02-24T10:24:00Z" w16du:dateUtc="2025-02-24T15:24:00Z">
                  <w:rPr>
                    <w:rFonts w:ascii="Calibri" w:hAnsi="Calibri"/>
                    <w:sz w:val="24"/>
                    <w:szCs w:val="24"/>
                    <w:lang w:val="en-US"/>
                  </w:rPr>
                </w:rPrChange>
              </w:rPr>
              <w:t xml:space="preserve"> </w:t>
            </w:r>
            <w:proofErr w:type="spellStart"/>
            <w:r w:rsidRPr="007E6C67">
              <w:rPr>
                <w:rFonts w:ascii="Calibri" w:hAnsi="Calibri"/>
                <w:sz w:val="24"/>
                <w:szCs w:val="24"/>
                <w:rPrChange w:id="15" w:author="ANDRES GIOVANNI PEREZ CORONADO" w:date="2025-02-24T10:24:00Z" w16du:dateUtc="2025-02-24T15:24:00Z">
                  <w:rPr>
                    <w:rFonts w:ascii="Calibri" w:hAnsi="Calibri"/>
                    <w:sz w:val="24"/>
                    <w:szCs w:val="24"/>
                    <w:lang w:val="en-US"/>
                  </w:rPr>
                </w:rPrChange>
              </w:rPr>
              <w:t>bootstrap</w:t>
            </w:r>
            <w:proofErr w:type="spellEnd"/>
            <w:r>
              <w:rPr>
                <w:rFonts w:ascii="Calibri" w:hAnsi="Calibri"/>
                <w:sz w:val="24"/>
                <w:szCs w:val="24"/>
                <w:lang w:val="es-ES_tradnl"/>
              </w:rPr>
              <w:t xml:space="preserve">, Polinomios a trazos y </w:t>
            </w:r>
            <w:proofErr w:type="spellStart"/>
            <w:r>
              <w:rPr>
                <w:rFonts w:ascii="Calibri" w:hAnsi="Calibri"/>
                <w:sz w:val="24"/>
                <w:szCs w:val="24"/>
                <w:lang w:val="es-ES_tradnl"/>
              </w:rPr>
              <w:t>splines</w:t>
            </w:r>
            <w:proofErr w:type="spellEnd"/>
          </w:p>
          <w:p w14:paraId="091050D7" w14:textId="58B54BC3" w:rsidR="00F94C78" w:rsidRDefault="00000000">
            <w:pPr>
              <w:pStyle w:val="Body"/>
              <w:jc w:val="center"/>
            </w:pPr>
            <w:proofErr w:type="spellStart"/>
            <w:r>
              <w:rPr>
                <w:rFonts w:ascii="Calibri" w:hAnsi="Calibri"/>
                <w:sz w:val="24"/>
                <w:szCs w:val="24"/>
                <w:lang w:val="es-ES_tradnl"/>
              </w:rPr>
              <w:t>Splines</w:t>
            </w:r>
            <w:proofErr w:type="spellEnd"/>
            <w:r>
              <w:rPr>
                <w:rFonts w:ascii="Calibri" w:hAnsi="Calibri"/>
                <w:sz w:val="24"/>
                <w:szCs w:val="24"/>
                <w:lang w:val="es-ES_tradnl"/>
              </w:rPr>
              <w:t xml:space="preserve"> suavizados y </w:t>
            </w:r>
            <w:proofErr w:type="spellStart"/>
            <w:r>
              <w:rPr>
                <w:rFonts w:ascii="Calibri" w:hAnsi="Calibri"/>
                <w:sz w:val="24"/>
                <w:szCs w:val="24"/>
                <w:lang w:val="es-ES_tradnl"/>
              </w:rPr>
              <w:t>splines</w:t>
            </w:r>
            <w:proofErr w:type="spellEnd"/>
            <w:r>
              <w:rPr>
                <w:rFonts w:ascii="Calibri" w:hAnsi="Calibri"/>
                <w:sz w:val="24"/>
                <w:szCs w:val="24"/>
                <w:lang w:val="es-ES_tradnl"/>
              </w:rPr>
              <w:t xml:space="preserve"> multidimensionales</w:t>
            </w:r>
            <w:r w:rsidR="00916AEA">
              <w:rPr>
                <w:rFonts w:ascii="Calibri" w:hAnsi="Calibri"/>
                <w:sz w:val="24"/>
                <w:szCs w:val="24"/>
                <w:lang w:val="es-ES_tradnl"/>
              </w:rPr>
              <w:t>.</w:t>
            </w:r>
          </w:p>
        </w:tc>
        <w:tc>
          <w:tcPr>
            <w:tcW w:w="1696" w:type="dxa"/>
            <w:tcBorders>
              <w:top w:val="single" w:sz="8" w:space="0" w:color="632423"/>
              <w:left w:val="single" w:sz="8" w:space="0" w:color="632423"/>
              <w:bottom w:val="single" w:sz="4" w:space="0" w:color="auto"/>
              <w:right w:val="single" w:sz="8" w:space="0" w:color="632423"/>
            </w:tcBorders>
            <w:shd w:val="clear" w:color="auto" w:fill="auto"/>
            <w:tcMar>
              <w:top w:w="80" w:type="dxa"/>
              <w:left w:w="80" w:type="dxa"/>
              <w:bottom w:w="80" w:type="dxa"/>
              <w:right w:w="80" w:type="dxa"/>
            </w:tcMar>
            <w:vAlign w:val="center"/>
          </w:tcPr>
          <w:p w14:paraId="51F9EC5F" w14:textId="77777777" w:rsidR="00F94C78" w:rsidRDefault="00000000">
            <w:pPr>
              <w:pStyle w:val="Body"/>
              <w:jc w:val="center"/>
            </w:pPr>
            <w:r>
              <w:rPr>
                <w:rFonts w:ascii="Calibri" w:hAnsi="Calibri"/>
                <w:sz w:val="24"/>
                <w:szCs w:val="24"/>
                <w:lang w:val="es-ES_tradnl"/>
              </w:rPr>
              <w:t xml:space="preserve">Lectura previa, tareas y talleres </w:t>
            </w:r>
          </w:p>
        </w:tc>
        <w:tc>
          <w:tcPr>
            <w:tcW w:w="1844" w:type="dxa"/>
            <w:tcBorders>
              <w:top w:val="single" w:sz="8" w:space="0" w:color="632423"/>
              <w:left w:val="single" w:sz="8" w:space="0" w:color="632423"/>
              <w:bottom w:val="single" w:sz="4" w:space="0" w:color="auto"/>
              <w:right w:val="single" w:sz="8" w:space="0" w:color="632423"/>
            </w:tcBorders>
            <w:shd w:val="clear" w:color="auto" w:fill="auto"/>
            <w:tcMar>
              <w:top w:w="80" w:type="dxa"/>
              <w:left w:w="80" w:type="dxa"/>
              <w:bottom w:w="80" w:type="dxa"/>
              <w:right w:w="80" w:type="dxa"/>
            </w:tcMar>
            <w:vAlign w:val="center"/>
          </w:tcPr>
          <w:p w14:paraId="7BEDCF0D" w14:textId="77777777" w:rsidR="00F94C78" w:rsidRDefault="00000000">
            <w:pPr>
              <w:pStyle w:val="Body"/>
              <w:jc w:val="center"/>
              <w:rPr>
                <w:rFonts w:ascii="Calibri" w:eastAsia="Calibri" w:hAnsi="Calibri" w:cs="Calibri"/>
                <w:sz w:val="24"/>
                <w:szCs w:val="24"/>
              </w:rPr>
            </w:pPr>
            <w:r>
              <w:rPr>
                <w:rFonts w:ascii="Calibri" w:hAnsi="Calibri"/>
                <w:sz w:val="24"/>
                <w:szCs w:val="24"/>
                <w:lang w:val="en-US"/>
              </w:rPr>
              <w:t>[1] 5.1-5.2-5.4-5.6-7.11-8.2</w:t>
            </w:r>
          </w:p>
          <w:p w14:paraId="76E6F47F" w14:textId="5BE2CC80" w:rsidR="00F94C78" w:rsidRPr="00757E8D" w:rsidRDefault="00000000" w:rsidP="00757E8D">
            <w:pPr>
              <w:pStyle w:val="Body"/>
              <w:jc w:val="center"/>
              <w:rPr>
                <w:rFonts w:ascii="Calibri" w:eastAsia="Calibri" w:hAnsi="Calibri" w:cs="Calibri"/>
                <w:sz w:val="24"/>
                <w:szCs w:val="24"/>
                <w:lang w:val="en-US"/>
              </w:rPr>
            </w:pPr>
            <w:r>
              <w:rPr>
                <w:rFonts w:ascii="Calibri" w:hAnsi="Calibri"/>
                <w:sz w:val="24"/>
                <w:szCs w:val="24"/>
                <w:lang w:val="en-US"/>
              </w:rPr>
              <w:t>[2] 9-10</w:t>
            </w:r>
          </w:p>
        </w:tc>
      </w:tr>
      <w:tr w:rsidR="00F94C78" w14:paraId="04BFEA6F" w14:textId="77777777" w:rsidTr="00F662F0">
        <w:trPr>
          <w:trHeight w:val="1167"/>
        </w:trPr>
        <w:tc>
          <w:tcPr>
            <w:tcW w:w="431"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782D361B" w14:textId="77777777" w:rsidR="00F94C78" w:rsidRDefault="00000000">
            <w:pPr>
              <w:pStyle w:val="Body"/>
              <w:jc w:val="center"/>
            </w:pPr>
            <w:r>
              <w:rPr>
                <w:rFonts w:ascii="Calibri" w:hAnsi="Calibri"/>
                <w:sz w:val="24"/>
                <w:szCs w:val="24"/>
                <w:lang w:val="en-US"/>
              </w:rPr>
              <w:t>6</w:t>
            </w:r>
          </w:p>
        </w:tc>
        <w:tc>
          <w:tcPr>
            <w:tcW w:w="2027" w:type="dxa"/>
            <w:vMerge w:val="restart"/>
            <w:tcBorders>
              <w:top w:val="single" w:sz="8" w:space="0" w:color="632423"/>
              <w:left w:val="single" w:sz="8" w:space="0" w:color="632423"/>
              <w:bottom w:val="single" w:sz="8" w:space="0" w:color="632423"/>
              <w:right w:val="single" w:sz="4" w:space="0" w:color="auto"/>
            </w:tcBorders>
            <w:shd w:val="clear" w:color="auto" w:fill="auto"/>
            <w:tcMar>
              <w:top w:w="80" w:type="dxa"/>
              <w:left w:w="80" w:type="dxa"/>
              <w:bottom w:w="80" w:type="dxa"/>
              <w:right w:w="80" w:type="dxa"/>
            </w:tcMar>
            <w:vAlign w:val="center"/>
          </w:tcPr>
          <w:p w14:paraId="79819BB2" w14:textId="77777777" w:rsidR="00F94C78" w:rsidRDefault="00000000">
            <w:pPr>
              <w:pStyle w:val="Body"/>
              <w:jc w:val="center"/>
            </w:pPr>
            <w:r>
              <w:rPr>
                <w:rFonts w:ascii="Calibri" w:hAnsi="Calibri"/>
                <w:sz w:val="24"/>
                <w:szCs w:val="24"/>
                <w:lang w:val="en-US"/>
              </w:rPr>
              <w:t xml:space="preserve">Datos </w:t>
            </w:r>
            <w:proofErr w:type="spellStart"/>
            <w:r>
              <w:rPr>
                <w:rFonts w:ascii="Calibri" w:hAnsi="Calibri"/>
                <w:sz w:val="24"/>
                <w:szCs w:val="24"/>
                <w:lang w:val="en-US"/>
              </w:rPr>
              <w:t>dependientes</w:t>
            </w:r>
            <w:proofErr w:type="spellEnd"/>
          </w:p>
        </w:tc>
        <w:tc>
          <w:tcPr>
            <w:tcW w:w="3452"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7C3EFF76" w14:textId="77777777" w:rsidR="00F94C78" w:rsidRDefault="00000000">
            <w:pPr>
              <w:pStyle w:val="Body"/>
              <w:jc w:val="center"/>
            </w:pPr>
            <w:r>
              <w:rPr>
                <w:rFonts w:ascii="Calibri" w:hAnsi="Calibri"/>
                <w:sz w:val="24"/>
                <w:szCs w:val="24"/>
                <w:lang w:val="es-ES_tradnl"/>
              </w:rPr>
              <w:t xml:space="preserve">Series temporales I: Definición, estacionariedad, modelos </w:t>
            </w:r>
            <w:proofErr w:type="spellStart"/>
            <w:r>
              <w:rPr>
                <w:rFonts w:ascii="Calibri" w:hAnsi="Calibri"/>
                <w:sz w:val="24"/>
                <w:szCs w:val="24"/>
                <w:lang w:val="es-ES_tradnl"/>
              </w:rPr>
              <w:t>autoregresivos</w:t>
            </w:r>
            <w:proofErr w:type="spellEnd"/>
            <w:r>
              <w:rPr>
                <w:rFonts w:ascii="Calibri" w:hAnsi="Calibri"/>
                <w:sz w:val="24"/>
                <w:szCs w:val="24"/>
                <w:lang w:val="es-ES_tradnl"/>
              </w:rPr>
              <w:t xml:space="preserve">, </w:t>
            </w:r>
            <w:proofErr w:type="spellStart"/>
            <w:r>
              <w:rPr>
                <w:rFonts w:ascii="Calibri" w:hAnsi="Calibri"/>
                <w:sz w:val="24"/>
                <w:szCs w:val="24"/>
                <w:lang w:val="es-ES_tradnl"/>
              </w:rPr>
              <w:t>bootstrapping</w:t>
            </w:r>
            <w:proofErr w:type="spellEnd"/>
            <w:r>
              <w:rPr>
                <w:rFonts w:ascii="Calibri" w:hAnsi="Calibri"/>
                <w:sz w:val="24"/>
                <w:szCs w:val="24"/>
                <w:lang w:val="es-ES_tradnl"/>
              </w:rPr>
              <w:t>, validación cruzada</w:t>
            </w:r>
          </w:p>
        </w:tc>
        <w:tc>
          <w:tcPr>
            <w:tcW w:w="1696"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17DB3F31" w14:textId="77777777" w:rsidR="00F94C78" w:rsidRDefault="00000000">
            <w:pPr>
              <w:pStyle w:val="Body"/>
              <w:jc w:val="center"/>
            </w:pPr>
            <w:r>
              <w:rPr>
                <w:rFonts w:ascii="Calibri" w:hAnsi="Calibri"/>
                <w:sz w:val="24"/>
                <w:szCs w:val="24"/>
                <w:lang w:val="es-ES_tradnl"/>
              </w:rPr>
              <w:t>Lectura previa, tareas y talleres</w:t>
            </w:r>
          </w:p>
        </w:tc>
        <w:tc>
          <w:tcPr>
            <w:tcW w:w="184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5113EEE0" w14:textId="77777777" w:rsidR="00F94C78" w:rsidRDefault="00000000">
            <w:pPr>
              <w:pStyle w:val="Body"/>
              <w:jc w:val="center"/>
            </w:pPr>
            <w:r>
              <w:rPr>
                <w:rFonts w:ascii="Calibri" w:hAnsi="Calibri"/>
                <w:sz w:val="24"/>
                <w:szCs w:val="24"/>
                <w:lang w:val="en-US"/>
              </w:rPr>
              <w:t>[3] 1-2</w:t>
            </w:r>
          </w:p>
        </w:tc>
      </w:tr>
      <w:tr w:rsidR="00F94C78" w14:paraId="0218099E" w14:textId="77777777" w:rsidTr="00F662F0">
        <w:trPr>
          <w:trHeight w:val="397"/>
        </w:trPr>
        <w:tc>
          <w:tcPr>
            <w:tcW w:w="431" w:type="dxa"/>
            <w:tcBorders>
              <w:top w:val="single" w:sz="8" w:space="0" w:color="632423"/>
              <w:left w:val="single" w:sz="8" w:space="0" w:color="632423"/>
              <w:bottom w:val="nil"/>
              <w:right w:val="single" w:sz="8" w:space="0" w:color="632423"/>
            </w:tcBorders>
            <w:shd w:val="clear" w:color="auto" w:fill="auto"/>
            <w:tcMar>
              <w:top w:w="80" w:type="dxa"/>
              <w:left w:w="80" w:type="dxa"/>
              <w:bottom w:w="80" w:type="dxa"/>
              <w:right w:w="80" w:type="dxa"/>
            </w:tcMar>
            <w:vAlign w:val="bottom"/>
          </w:tcPr>
          <w:p w14:paraId="51915CBF" w14:textId="77777777" w:rsidR="00F94C78" w:rsidRDefault="00000000">
            <w:pPr>
              <w:pStyle w:val="Body"/>
              <w:jc w:val="center"/>
            </w:pPr>
            <w:r>
              <w:rPr>
                <w:rFonts w:ascii="Calibri" w:hAnsi="Calibri"/>
                <w:sz w:val="24"/>
                <w:szCs w:val="24"/>
                <w:lang w:val="en-US"/>
              </w:rPr>
              <w:t>7</w:t>
            </w:r>
          </w:p>
        </w:tc>
        <w:tc>
          <w:tcPr>
            <w:tcW w:w="2027" w:type="dxa"/>
            <w:vMerge/>
            <w:tcBorders>
              <w:top w:val="single" w:sz="8" w:space="0" w:color="632423"/>
              <w:left w:val="single" w:sz="8" w:space="0" w:color="632423"/>
              <w:bottom w:val="single" w:sz="8" w:space="0" w:color="632423"/>
              <w:right w:val="single" w:sz="4" w:space="0" w:color="auto"/>
            </w:tcBorders>
            <w:shd w:val="clear" w:color="auto" w:fill="auto"/>
          </w:tcPr>
          <w:p w14:paraId="509FDC9C" w14:textId="77777777" w:rsidR="00F94C78" w:rsidRDefault="00F94C78"/>
        </w:tc>
        <w:tc>
          <w:tcPr>
            <w:tcW w:w="3452"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1FDF229E" w14:textId="77777777" w:rsidR="00F94C78" w:rsidRDefault="00000000">
            <w:pPr>
              <w:pStyle w:val="Body"/>
              <w:jc w:val="center"/>
            </w:pPr>
            <w:r>
              <w:rPr>
                <w:rFonts w:ascii="Calibri" w:hAnsi="Calibri"/>
                <w:sz w:val="24"/>
                <w:szCs w:val="24"/>
                <w:lang w:val="es-ES_tradnl"/>
              </w:rPr>
              <w:t>Series temporales II: Tendencias, removiendo tendencias, saltos en series temporales, variables latentes, y series temporales multivariantes</w:t>
            </w:r>
          </w:p>
        </w:tc>
        <w:tc>
          <w:tcPr>
            <w:tcW w:w="1696"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4E3FC7FC" w14:textId="77777777" w:rsidR="00F94C78" w:rsidRDefault="00000000">
            <w:pPr>
              <w:pStyle w:val="Body"/>
              <w:jc w:val="center"/>
            </w:pPr>
            <w:r>
              <w:rPr>
                <w:rFonts w:ascii="Calibri" w:hAnsi="Calibri"/>
                <w:sz w:val="24"/>
                <w:szCs w:val="24"/>
                <w:lang w:val="es-ES_tradnl"/>
              </w:rPr>
              <w:t>Lectura previa, tareas y talleres</w:t>
            </w:r>
          </w:p>
        </w:tc>
        <w:tc>
          <w:tcPr>
            <w:tcW w:w="184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7FE7FE69" w14:textId="77777777" w:rsidR="00F94C78" w:rsidRDefault="00000000">
            <w:pPr>
              <w:pStyle w:val="Body"/>
              <w:jc w:val="center"/>
            </w:pPr>
            <w:r>
              <w:rPr>
                <w:rFonts w:ascii="Calibri" w:hAnsi="Calibri"/>
                <w:sz w:val="24"/>
                <w:szCs w:val="24"/>
                <w:lang w:val="en-US"/>
              </w:rPr>
              <w:t>[3] 3-4</w:t>
            </w:r>
          </w:p>
        </w:tc>
      </w:tr>
      <w:tr w:rsidR="00F94C78" w14:paraId="0F472A23" w14:textId="77777777" w:rsidTr="00F662F0">
        <w:trPr>
          <w:trHeight w:val="900"/>
        </w:trPr>
        <w:tc>
          <w:tcPr>
            <w:tcW w:w="431" w:type="dxa"/>
            <w:tcBorders>
              <w:top w:val="nil"/>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bottom"/>
          </w:tcPr>
          <w:p w14:paraId="6F35B575" w14:textId="77777777" w:rsidR="00F94C78" w:rsidRDefault="00F94C78"/>
        </w:tc>
        <w:tc>
          <w:tcPr>
            <w:tcW w:w="2027" w:type="dxa"/>
            <w:vMerge/>
            <w:tcBorders>
              <w:top w:val="single" w:sz="8" w:space="0" w:color="632423"/>
              <w:left w:val="single" w:sz="8" w:space="0" w:color="632423"/>
              <w:bottom w:val="single" w:sz="8" w:space="0" w:color="632423"/>
              <w:right w:val="single" w:sz="4" w:space="0" w:color="auto"/>
            </w:tcBorders>
            <w:shd w:val="clear" w:color="auto" w:fill="auto"/>
          </w:tcPr>
          <w:p w14:paraId="7A7F3925" w14:textId="77777777" w:rsidR="00F94C78" w:rsidRDefault="00F94C78"/>
        </w:tc>
        <w:tc>
          <w:tcPr>
            <w:tcW w:w="3452" w:type="dxa"/>
            <w:vMerge/>
            <w:tcBorders>
              <w:top w:val="single" w:sz="4" w:space="0" w:color="auto"/>
              <w:left w:val="single" w:sz="4" w:space="0" w:color="auto"/>
              <w:bottom w:val="single" w:sz="4" w:space="0" w:color="auto"/>
              <w:right w:val="single" w:sz="4" w:space="0" w:color="auto"/>
            </w:tcBorders>
            <w:shd w:val="clear" w:color="auto" w:fill="auto"/>
          </w:tcPr>
          <w:p w14:paraId="7DC04A15" w14:textId="77777777" w:rsidR="00F94C78" w:rsidRDefault="00F94C78"/>
        </w:tc>
        <w:tc>
          <w:tcPr>
            <w:tcW w:w="1696" w:type="dxa"/>
            <w:vMerge/>
            <w:tcBorders>
              <w:top w:val="single" w:sz="4" w:space="0" w:color="auto"/>
              <w:left w:val="single" w:sz="4" w:space="0" w:color="auto"/>
              <w:bottom w:val="single" w:sz="4" w:space="0" w:color="auto"/>
              <w:right w:val="single" w:sz="4" w:space="0" w:color="auto"/>
            </w:tcBorders>
            <w:shd w:val="clear" w:color="auto" w:fill="auto"/>
          </w:tcPr>
          <w:p w14:paraId="54E6FB64" w14:textId="77777777" w:rsidR="00F94C78" w:rsidRDefault="00F94C78"/>
        </w:tc>
        <w:tc>
          <w:tcPr>
            <w:tcW w:w="1844" w:type="dxa"/>
            <w:vMerge/>
            <w:tcBorders>
              <w:top w:val="single" w:sz="4" w:space="0" w:color="auto"/>
              <w:left w:val="single" w:sz="4" w:space="0" w:color="auto"/>
              <w:bottom w:val="single" w:sz="4" w:space="0" w:color="auto"/>
              <w:right w:val="single" w:sz="4" w:space="0" w:color="auto"/>
            </w:tcBorders>
            <w:shd w:val="clear" w:color="auto" w:fill="auto"/>
          </w:tcPr>
          <w:p w14:paraId="3C471D98" w14:textId="77777777" w:rsidR="00F94C78" w:rsidRDefault="00F94C78"/>
        </w:tc>
      </w:tr>
      <w:tr w:rsidR="00F94C78" w:rsidRPr="00F662F0" w14:paraId="735A8563" w14:textId="77777777" w:rsidTr="00BF5D05">
        <w:trPr>
          <w:trHeight w:val="567"/>
        </w:trPr>
        <w:tc>
          <w:tcPr>
            <w:tcW w:w="431" w:type="dxa"/>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bottom"/>
          </w:tcPr>
          <w:p w14:paraId="382832FE" w14:textId="77777777" w:rsidR="00F94C78" w:rsidRDefault="00000000">
            <w:pPr>
              <w:pStyle w:val="Body"/>
              <w:jc w:val="center"/>
            </w:pPr>
            <w:r>
              <w:rPr>
                <w:rFonts w:ascii="Calibri" w:hAnsi="Calibri"/>
                <w:sz w:val="24"/>
                <w:szCs w:val="24"/>
                <w:lang w:val="en-US"/>
              </w:rPr>
              <w:t>8</w:t>
            </w:r>
          </w:p>
        </w:tc>
        <w:tc>
          <w:tcPr>
            <w:tcW w:w="9019" w:type="dxa"/>
            <w:gridSpan w:val="4"/>
            <w:tcBorders>
              <w:top w:val="single" w:sz="8" w:space="0" w:color="632423"/>
              <w:left w:val="single" w:sz="8" w:space="0" w:color="632423"/>
              <w:bottom w:val="single" w:sz="8" w:space="0" w:color="632423"/>
              <w:right w:val="single" w:sz="8" w:space="0" w:color="632423"/>
            </w:tcBorders>
            <w:shd w:val="clear" w:color="auto" w:fill="auto"/>
            <w:tcMar>
              <w:top w:w="80" w:type="dxa"/>
              <w:left w:w="80" w:type="dxa"/>
              <w:bottom w:w="80" w:type="dxa"/>
              <w:right w:w="80" w:type="dxa"/>
            </w:tcMar>
            <w:vAlign w:val="center"/>
          </w:tcPr>
          <w:p w14:paraId="79390F8A" w14:textId="77777777" w:rsidR="00F94C78" w:rsidRDefault="00000000">
            <w:pPr>
              <w:pStyle w:val="Body"/>
              <w:jc w:val="center"/>
              <w:rPr>
                <w:rFonts w:ascii="Calibri" w:eastAsia="Calibri" w:hAnsi="Calibri" w:cs="Calibri"/>
                <w:b/>
                <w:bCs/>
                <w:sz w:val="24"/>
                <w:szCs w:val="24"/>
              </w:rPr>
            </w:pPr>
            <w:r>
              <w:rPr>
                <w:rFonts w:ascii="Calibri" w:hAnsi="Calibri"/>
                <w:b/>
                <w:bCs/>
                <w:sz w:val="24"/>
                <w:szCs w:val="24"/>
                <w:lang w:val="es-ES_tradnl"/>
              </w:rPr>
              <w:t>Sustentación del Proyecto Final</w:t>
            </w:r>
          </w:p>
          <w:p w14:paraId="1D161619" w14:textId="77777777" w:rsidR="00F94C78" w:rsidRDefault="00000000">
            <w:pPr>
              <w:pStyle w:val="Body"/>
              <w:jc w:val="center"/>
            </w:pPr>
            <w:r>
              <w:rPr>
                <w:rFonts w:ascii="Calibri" w:hAnsi="Calibri"/>
                <w:b/>
                <w:bCs/>
                <w:sz w:val="24"/>
                <w:szCs w:val="24"/>
                <w:lang w:val="es-ES_tradnl"/>
              </w:rPr>
              <w:t>Conclusiones del curso</w:t>
            </w:r>
          </w:p>
        </w:tc>
      </w:tr>
    </w:tbl>
    <w:p w14:paraId="72BC0BAA" w14:textId="77777777" w:rsidR="00F94C78" w:rsidRDefault="00F94C78">
      <w:pPr>
        <w:pStyle w:val="Body"/>
        <w:widowControl w:val="0"/>
        <w:ind w:left="118" w:hanging="118"/>
        <w:jc w:val="both"/>
        <w:rPr>
          <w:rFonts w:ascii="Calibri" w:eastAsia="Calibri" w:hAnsi="Calibri" w:cs="Calibri"/>
          <w:sz w:val="24"/>
          <w:szCs w:val="24"/>
        </w:rPr>
      </w:pPr>
    </w:p>
    <w:p w14:paraId="33187DC2" w14:textId="77777777" w:rsidR="00F94C78" w:rsidRDefault="00F94C78">
      <w:pPr>
        <w:pStyle w:val="Body"/>
        <w:spacing w:before="228" w:after="228"/>
        <w:jc w:val="both"/>
        <w:rPr>
          <w:rFonts w:ascii="Calibri" w:eastAsia="Calibri" w:hAnsi="Calibri" w:cs="Calibri"/>
          <w:sz w:val="24"/>
          <w:szCs w:val="24"/>
        </w:rPr>
      </w:pPr>
    </w:p>
    <w:p w14:paraId="4D9D3ED6" w14:textId="77777777" w:rsidR="00F94C78" w:rsidRDefault="00000000">
      <w:pPr>
        <w:pStyle w:val="Body"/>
        <w:numPr>
          <w:ilvl w:val="0"/>
          <w:numId w:val="16"/>
        </w:numPr>
        <w:spacing w:before="228" w:after="228"/>
        <w:jc w:val="both"/>
        <w:rPr>
          <w:rFonts w:ascii="Calibri" w:hAnsi="Calibri"/>
          <w:sz w:val="24"/>
          <w:szCs w:val="24"/>
          <w:lang w:val="pt-PT"/>
        </w:rPr>
      </w:pPr>
      <w:r>
        <w:rPr>
          <w:rFonts w:ascii="Calibri" w:hAnsi="Calibri"/>
          <w:b/>
          <w:bCs/>
          <w:sz w:val="24"/>
          <w:szCs w:val="24"/>
          <w:lang w:val="pt-PT"/>
        </w:rPr>
        <w:t xml:space="preserve">Factores de </w:t>
      </w:r>
      <w:r>
        <w:rPr>
          <w:rFonts w:ascii="Calibri" w:hAnsi="Calibri"/>
          <w:b/>
          <w:bCs/>
          <w:sz w:val="24"/>
          <w:szCs w:val="24"/>
          <w:lang w:val="fr-FR"/>
        </w:rPr>
        <w:t>é</w:t>
      </w:r>
      <w:proofErr w:type="spellStart"/>
      <w:r>
        <w:rPr>
          <w:rFonts w:ascii="Calibri" w:hAnsi="Calibri"/>
          <w:b/>
          <w:bCs/>
          <w:sz w:val="24"/>
          <w:szCs w:val="24"/>
          <w:lang w:val="es-ES_tradnl"/>
        </w:rPr>
        <w:t>xito</w:t>
      </w:r>
      <w:proofErr w:type="spellEnd"/>
      <w:r>
        <w:rPr>
          <w:rFonts w:ascii="Calibri" w:hAnsi="Calibri"/>
          <w:b/>
          <w:bCs/>
          <w:sz w:val="24"/>
          <w:szCs w:val="24"/>
          <w:lang w:val="es-ES_tradnl"/>
        </w:rPr>
        <w:t xml:space="preserve"> para este curso</w:t>
      </w:r>
    </w:p>
    <w:p w14:paraId="24807CE6" w14:textId="77777777" w:rsidR="00F94C78" w:rsidRDefault="00000000">
      <w:pPr>
        <w:pStyle w:val="Body"/>
        <w:spacing w:line="276" w:lineRule="auto"/>
        <w:jc w:val="both"/>
        <w:rPr>
          <w:rFonts w:ascii="Calibri" w:eastAsia="Calibri" w:hAnsi="Calibri" w:cs="Calibri"/>
          <w:sz w:val="24"/>
          <w:szCs w:val="24"/>
        </w:rPr>
      </w:pPr>
      <w:r>
        <w:rPr>
          <w:rFonts w:ascii="Calibri" w:hAnsi="Calibri"/>
          <w:sz w:val="24"/>
          <w:szCs w:val="24"/>
          <w:lang w:val="pt-PT"/>
        </w:rPr>
        <w:t>A continuaci</w:t>
      </w:r>
      <w:proofErr w:type="spellStart"/>
      <w:r>
        <w:rPr>
          <w:rFonts w:ascii="Calibri" w:hAnsi="Calibri"/>
          <w:sz w:val="24"/>
          <w:szCs w:val="24"/>
          <w:lang w:val="es-ES_tradnl"/>
        </w:rPr>
        <w:t>ón</w:t>
      </w:r>
      <w:proofErr w:type="spellEnd"/>
      <w:r>
        <w:rPr>
          <w:rFonts w:ascii="Calibri" w:hAnsi="Calibri"/>
          <w:sz w:val="24"/>
          <w:szCs w:val="24"/>
          <w:lang w:val="es-ES_tradnl"/>
        </w:rPr>
        <w:t>, se sugieren una serie de acciones que pueden contribuir, de manera significativa, con el logro de metas y consecuentemente propiciar una experiencia exitosa en este curso:</w:t>
      </w:r>
    </w:p>
    <w:p w14:paraId="70443F45" w14:textId="77777777" w:rsidR="00F94C78" w:rsidRDefault="00F94C78">
      <w:pPr>
        <w:pStyle w:val="Body"/>
        <w:spacing w:line="276" w:lineRule="auto"/>
        <w:jc w:val="both"/>
        <w:rPr>
          <w:rFonts w:ascii="Calibri" w:eastAsia="Calibri" w:hAnsi="Calibri" w:cs="Calibri"/>
          <w:sz w:val="24"/>
          <w:szCs w:val="24"/>
        </w:rPr>
      </w:pPr>
    </w:p>
    <w:p w14:paraId="053C315B"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lastRenderedPageBreak/>
        <w:t>Planificar y organizar el tiempo de trabajo individual que le dedicará al curso</w:t>
      </w:r>
    </w:p>
    <w:p w14:paraId="713E2A20"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Organizar el sitio y los materiales de estudios</w:t>
      </w:r>
    </w:p>
    <w:p w14:paraId="78E3050F"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Tener un grupo de estudio, procurar el apoyo de compañeros</w:t>
      </w:r>
    </w:p>
    <w:p w14:paraId="3845FEF8"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Cultivar la disciplina y la constancia, trabajar semanalmente, no permitir que se acumulen temas ni trabajos</w:t>
      </w:r>
    </w:p>
    <w:p w14:paraId="705346EF"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Realizar constantemente una autoevaluación, determinar si las acciones realizadas son productivas o si por el contrario se debe cambiar de estrategias</w:t>
      </w:r>
    </w:p>
    <w:p w14:paraId="45D52CAB"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Asistir a las horas de consulta del profesor, participar en clase, no quedarse nunca con la duda</w:t>
      </w:r>
    </w:p>
    <w:p w14:paraId="1E1F810D"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Utilizar los espacios destinados para consultas y resolución de dudas, tales como Sala Gauss y Sala Knuth</w:t>
      </w:r>
    </w:p>
    <w:p w14:paraId="39A69CE6"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Propiciar espacios para el descanso y la higiene mental, procurar tener buenos hábitos de sueño</w:t>
      </w:r>
    </w:p>
    <w:p w14:paraId="47DE00D7" w14:textId="77777777" w:rsidR="00F94C78" w:rsidRDefault="00000000">
      <w:pPr>
        <w:pStyle w:val="Prrafodelista"/>
        <w:widowControl w:val="0"/>
        <w:numPr>
          <w:ilvl w:val="0"/>
          <w:numId w:val="18"/>
        </w:numPr>
        <w:spacing w:line="276" w:lineRule="auto"/>
        <w:jc w:val="both"/>
        <w:rPr>
          <w:rFonts w:ascii="Calibri" w:hAnsi="Calibri"/>
          <w:sz w:val="24"/>
          <w:szCs w:val="24"/>
        </w:rPr>
      </w:pPr>
      <w:r>
        <w:rPr>
          <w:rFonts w:ascii="Calibri" w:hAnsi="Calibri"/>
          <w:sz w:val="24"/>
          <w:szCs w:val="24"/>
        </w:rPr>
        <w:t>Tener presente en todo momento valores como la honestidad y la sinceridad, al final no se trata solo de aprobar un examen, se trata de aprender y adquirir conocimientos. El fraude es un autoengaño.</w:t>
      </w:r>
    </w:p>
    <w:p w14:paraId="2AD3176A" w14:textId="77777777" w:rsidR="00F94C78" w:rsidRDefault="00000000">
      <w:pPr>
        <w:pStyle w:val="Body"/>
        <w:numPr>
          <w:ilvl w:val="0"/>
          <w:numId w:val="19"/>
        </w:numPr>
        <w:jc w:val="both"/>
        <w:rPr>
          <w:rFonts w:ascii="Calibri" w:hAnsi="Calibri"/>
          <w:sz w:val="24"/>
          <w:szCs w:val="24"/>
          <w:lang w:val="it-IT"/>
        </w:rPr>
      </w:pPr>
      <w:r>
        <w:rPr>
          <w:rFonts w:ascii="Calibri" w:hAnsi="Calibri"/>
          <w:b/>
          <w:bCs/>
          <w:sz w:val="24"/>
          <w:szCs w:val="24"/>
          <w:lang w:val="it-IT"/>
        </w:rPr>
        <w:t>Bibliograf</w:t>
      </w:r>
      <w:r>
        <w:rPr>
          <w:rFonts w:ascii="Calibri" w:hAnsi="Calibri"/>
          <w:b/>
          <w:bCs/>
          <w:sz w:val="24"/>
          <w:szCs w:val="24"/>
        </w:rPr>
        <w:t>í</w:t>
      </w:r>
      <w:r>
        <w:rPr>
          <w:rFonts w:ascii="Calibri" w:hAnsi="Calibri"/>
          <w:b/>
          <w:bCs/>
          <w:sz w:val="24"/>
          <w:szCs w:val="24"/>
          <w:lang w:val="es-ES_tradnl"/>
        </w:rPr>
        <w:t>a y recursos</w:t>
      </w:r>
    </w:p>
    <w:bookmarkEnd w:id="8"/>
    <w:p w14:paraId="7F361924" w14:textId="77777777" w:rsidR="00F94C78" w:rsidRDefault="00F94C78">
      <w:pPr>
        <w:pStyle w:val="Body"/>
        <w:ind w:left="360"/>
        <w:jc w:val="both"/>
        <w:rPr>
          <w:rFonts w:ascii="Calibri" w:eastAsia="Calibri" w:hAnsi="Calibri" w:cs="Calibri"/>
          <w:sz w:val="24"/>
          <w:szCs w:val="24"/>
        </w:rPr>
      </w:pPr>
    </w:p>
    <w:p w14:paraId="596F7FE6" w14:textId="77777777" w:rsidR="00F94C78" w:rsidRDefault="00000000">
      <w:pPr>
        <w:pStyle w:val="Body"/>
        <w:widowControl w:val="0"/>
        <w:spacing w:line="276" w:lineRule="auto"/>
        <w:ind w:left="360"/>
        <w:jc w:val="both"/>
        <w:rPr>
          <w:rFonts w:ascii="Calibri" w:eastAsia="Calibri" w:hAnsi="Calibri" w:cs="Calibri"/>
          <w:sz w:val="24"/>
          <w:szCs w:val="24"/>
        </w:rPr>
      </w:pPr>
      <w:bookmarkStart w:id="16" w:name="dp8vu"/>
      <w:bookmarkEnd w:id="16"/>
      <w:r>
        <w:rPr>
          <w:rFonts w:ascii="Calibri" w:hAnsi="Calibri"/>
          <w:sz w:val="24"/>
          <w:szCs w:val="24"/>
          <w:lang w:val="en-US"/>
        </w:rPr>
        <w:t xml:space="preserve">[1] T. Hastie and R. </w:t>
      </w:r>
      <w:proofErr w:type="spellStart"/>
      <w:r>
        <w:rPr>
          <w:rFonts w:ascii="Calibri" w:hAnsi="Calibri"/>
          <w:sz w:val="24"/>
          <w:szCs w:val="24"/>
          <w:lang w:val="en-US"/>
        </w:rPr>
        <w:t>Tibshirani</w:t>
      </w:r>
      <w:proofErr w:type="spellEnd"/>
      <w:r>
        <w:rPr>
          <w:rFonts w:ascii="Calibri" w:hAnsi="Calibri"/>
          <w:sz w:val="24"/>
          <w:szCs w:val="24"/>
          <w:lang w:val="en-US"/>
        </w:rPr>
        <w:t xml:space="preserve"> and J. Friedman, </w:t>
      </w:r>
      <w:r>
        <w:rPr>
          <w:rFonts w:ascii="Calibri" w:hAnsi="Calibri"/>
          <w:i/>
          <w:iCs/>
          <w:sz w:val="24"/>
          <w:szCs w:val="24"/>
          <w:lang w:val="en-US"/>
        </w:rPr>
        <w:t>The Elements of Statistical Learning</w:t>
      </w:r>
      <w:r>
        <w:rPr>
          <w:rFonts w:ascii="Calibri" w:hAnsi="Calibri"/>
          <w:sz w:val="24"/>
          <w:szCs w:val="24"/>
          <w:lang w:val="en-US"/>
        </w:rPr>
        <w:t xml:space="preserve">. </w:t>
      </w:r>
      <w:r w:rsidRPr="007E6C67">
        <w:rPr>
          <w:rFonts w:ascii="Calibri" w:hAnsi="Calibri"/>
          <w:sz w:val="24"/>
          <w:szCs w:val="24"/>
          <w:rPrChange w:id="17" w:author="ANDRES GIOVANNI PEREZ CORONADO" w:date="2025-02-24T10:24:00Z" w16du:dateUtc="2025-02-24T15:24:00Z">
            <w:rPr>
              <w:rFonts w:ascii="Calibri" w:hAnsi="Calibri"/>
              <w:sz w:val="24"/>
              <w:szCs w:val="24"/>
              <w:lang w:val="en-US"/>
            </w:rPr>
          </w:rPrChange>
        </w:rPr>
        <w:t>Springer.</w:t>
      </w:r>
    </w:p>
    <w:p w14:paraId="258A8448" w14:textId="77777777" w:rsidR="00F94C78" w:rsidRDefault="00000000">
      <w:pPr>
        <w:pStyle w:val="Body"/>
        <w:widowControl w:val="0"/>
        <w:spacing w:line="276" w:lineRule="auto"/>
        <w:ind w:left="360"/>
        <w:jc w:val="both"/>
        <w:rPr>
          <w:rFonts w:ascii="Calibri" w:eastAsia="Calibri" w:hAnsi="Calibri" w:cs="Calibri"/>
          <w:sz w:val="24"/>
          <w:szCs w:val="24"/>
        </w:rPr>
      </w:pPr>
      <w:r w:rsidRPr="007E6C67">
        <w:rPr>
          <w:rFonts w:ascii="Calibri" w:hAnsi="Calibri"/>
          <w:sz w:val="24"/>
          <w:szCs w:val="24"/>
          <w:rPrChange w:id="18" w:author="ANDRES GIOVANNI PEREZ CORONADO" w:date="2025-02-24T10:24:00Z" w16du:dateUtc="2025-02-24T15:24:00Z">
            <w:rPr>
              <w:rFonts w:ascii="Calibri" w:hAnsi="Calibri"/>
              <w:sz w:val="24"/>
              <w:szCs w:val="24"/>
              <w:lang w:val="en-US"/>
            </w:rPr>
          </w:rPrChange>
        </w:rPr>
        <w:t xml:space="preserve">[2] D. Peña, </w:t>
      </w:r>
      <w:r w:rsidRPr="007E6C67">
        <w:rPr>
          <w:rFonts w:ascii="Calibri" w:hAnsi="Calibri"/>
          <w:i/>
          <w:iCs/>
          <w:sz w:val="24"/>
          <w:szCs w:val="24"/>
          <w:rPrChange w:id="19" w:author="ANDRES GIOVANNI PEREZ CORONADO" w:date="2025-02-24T10:24:00Z" w16du:dateUtc="2025-02-24T15:24:00Z">
            <w:rPr>
              <w:rFonts w:ascii="Calibri" w:hAnsi="Calibri"/>
              <w:i/>
              <w:iCs/>
              <w:sz w:val="24"/>
              <w:szCs w:val="24"/>
              <w:lang w:val="en-US"/>
            </w:rPr>
          </w:rPrChange>
        </w:rPr>
        <w:t>Análisis multivariante de datos</w:t>
      </w:r>
      <w:r w:rsidRPr="007E6C67">
        <w:rPr>
          <w:rFonts w:ascii="Calibri" w:hAnsi="Calibri"/>
          <w:sz w:val="24"/>
          <w:szCs w:val="24"/>
          <w:rPrChange w:id="20" w:author="ANDRES GIOVANNI PEREZ CORONADO" w:date="2025-02-24T10:24:00Z" w16du:dateUtc="2025-02-24T15:24:00Z">
            <w:rPr>
              <w:rFonts w:ascii="Calibri" w:hAnsi="Calibri"/>
              <w:sz w:val="24"/>
              <w:szCs w:val="24"/>
              <w:lang w:val="en-US"/>
            </w:rPr>
          </w:rPrChange>
        </w:rPr>
        <w:t>, McGraw-Hill Interamericana de España S.L., 2002.</w:t>
      </w:r>
    </w:p>
    <w:p w14:paraId="4E017CF2" w14:textId="77777777" w:rsidR="00F94C78" w:rsidRDefault="00000000">
      <w:pPr>
        <w:pStyle w:val="Body"/>
        <w:widowControl w:val="0"/>
        <w:spacing w:line="276" w:lineRule="auto"/>
        <w:ind w:left="360"/>
        <w:jc w:val="both"/>
        <w:rPr>
          <w:rFonts w:ascii="Calibri" w:hAnsi="Calibri"/>
          <w:sz w:val="24"/>
          <w:szCs w:val="24"/>
          <w:lang w:val="en-US"/>
        </w:rPr>
      </w:pPr>
      <w:r>
        <w:rPr>
          <w:rFonts w:ascii="Calibri" w:hAnsi="Calibri"/>
          <w:sz w:val="24"/>
          <w:szCs w:val="24"/>
          <w:lang w:val="pt-PT"/>
        </w:rPr>
        <w:t>[3] Daniel Pe</w:t>
      </w:r>
      <w:proofErr w:type="spellStart"/>
      <w:r w:rsidRPr="007E6C67">
        <w:rPr>
          <w:rFonts w:ascii="Calibri" w:hAnsi="Calibri"/>
          <w:sz w:val="24"/>
          <w:szCs w:val="24"/>
          <w:lang w:val="en-US"/>
          <w:rPrChange w:id="21" w:author="ANDRES GIOVANNI PEREZ CORONADO" w:date="2025-02-24T10:24:00Z" w16du:dateUtc="2025-02-24T15:24:00Z">
            <w:rPr>
              <w:rFonts w:ascii="Calibri" w:hAnsi="Calibri"/>
              <w:sz w:val="24"/>
              <w:szCs w:val="24"/>
              <w:lang w:val="es-ES_tradnl"/>
            </w:rPr>
          </w:rPrChange>
        </w:rPr>
        <w:t>ñ</w:t>
      </w:r>
      <w:r>
        <w:rPr>
          <w:rFonts w:ascii="Calibri" w:hAnsi="Calibri"/>
          <w:sz w:val="24"/>
          <w:szCs w:val="24"/>
          <w:lang w:val="en-US"/>
        </w:rPr>
        <w:t>a</w:t>
      </w:r>
      <w:proofErr w:type="spellEnd"/>
      <w:r>
        <w:rPr>
          <w:rFonts w:ascii="Calibri" w:hAnsi="Calibri"/>
          <w:sz w:val="24"/>
          <w:szCs w:val="24"/>
          <w:lang w:val="en-US"/>
        </w:rPr>
        <w:t>, Ruey S. Tsay, Statistical Learning for Big Dependent Data, 2021 John Wiley &amp; Sons Inc.</w:t>
      </w:r>
    </w:p>
    <w:p w14:paraId="5CAA9E52" w14:textId="49B5AFEB" w:rsidR="00F20EAB" w:rsidRDefault="00F20EAB" w:rsidP="00F20EAB">
      <w:pPr>
        <w:pStyle w:val="Body"/>
        <w:widowControl w:val="0"/>
        <w:spacing w:line="276" w:lineRule="auto"/>
        <w:ind w:left="360"/>
        <w:jc w:val="both"/>
        <w:rPr>
          <w:rFonts w:ascii="Calibri" w:eastAsia="Calibri" w:hAnsi="Calibri" w:cs="Calibri"/>
          <w:sz w:val="24"/>
          <w:szCs w:val="24"/>
        </w:rPr>
      </w:pPr>
      <w:r w:rsidRPr="007E6C67">
        <w:rPr>
          <w:rFonts w:ascii="Calibri" w:hAnsi="Calibri"/>
          <w:sz w:val="24"/>
          <w:szCs w:val="24"/>
          <w:lang w:val="en-US"/>
          <w:rPrChange w:id="22" w:author="ANDRES GIOVANNI PEREZ CORONADO" w:date="2025-02-24T10:24:00Z" w16du:dateUtc="2025-02-24T15:24:00Z">
            <w:rPr>
              <w:rFonts w:ascii="Calibri" w:hAnsi="Calibri"/>
              <w:sz w:val="24"/>
              <w:szCs w:val="24"/>
              <w:lang w:val="es-ES_tradnl"/>
            </w:rPr>
          </w:rPrChange>
        </w:rPr>
        <w:t>[</w:t>
      </w:r>
      <w:r>
        <w:rPr>
          <w:rFonts w:ascii="Calibri" w:hAnsi="Calibri"/>
          <w:sz w:val="24"/>
          <w:szCs w:val="24"/>
          <w:lang w:val="en-US"/>
        </w:rPr>
        <w:t>4</w:t>
      </w:r>
      <w:r w:rsidRPr="007E6C67">
        <w:rPr>
          <w:rFonts w:ascii="Calibri" w:hAnsi="Calibri"/>
          <w:sz w:val="24"/>
          <w:szCs w:val="24"/>
          <w:lang w:val="en-US"/>
          <w:rPrChange w:id="23" w:author="ANDRES GIOVANNI PEREZ CORONADO" w:date="2025-02-24T10:24:00Z" w16du:dateUtc="2025-02-24T15:24:00Z">
            <w:rPr>
              <w:rFonts w:ascii="Calibri" w:hAnsi="Calibri"/>
              <w:sz w:val="24"/>
              <w:szCs w:val="24"/>
              <w:lang w:val="es-ES_tradnl"/>
            </w:rPr>
          </w:rPrChange>
        </w:rPr>
        <w:t xml:space="preserve">] </w:t>
      </w:r>
      <w:r>
        <w:rPr>
          <w:rFonts w:ascii="Calibri" w:hAnsi="Calibri"/>
          <w:sz w:val="24"/>
          <w:szCs w:val="24"/>
          <w:lang w:val="en-US"/>
        </w:rPr>
        <w:t>Moraga, Paula. (2023). Spatial Statistics for Data Science: Theory and Practice with R. Chapman &amp; Hall/CRC Data Science Series. ISBN 9781032633510</w:t>
      </w:r>
      <w:r>
        <w:rPr>
          <w:rFonts w:ascii="Calibri" w:hAnsi="Calibri"/>
          <w:sz w:val="24"/>
          <w:szCs w:val="24"/>
          <w:lang w:val="es-ES_tradnl"/>
        </w:rPr>
        <w:t>.</w:t>
      </w:r>
    </w:p>
    <w:p w14:paraId="2A2331FF" w14:textId="77777777" w:rsidR="00F94C78" w:rsidRPr="007E6C67" w:rsidRDefault="00F94C78">
      <w:pPr>
        <w:pStyle w:val="Body"/>
        <w:widowControl w:val="0"/>
        <w:spacing w:line="276" w:lineRule="auto"/>
        <w:ind w:left="360"/>
        <w:jc w:val="both"/>
        <w:rPr>
          <w:rFonts w:ascii="Calibri" w:eastAsia="Calibri" w:hAnsi="Calibri" w:cs="Calibri"/>
          <w:sz w:val="24"/>
          <w:szCs w:val="24"/>
          <w:lang w:val="en-US"/>
          <w:rPrChange w:id="24" w:author="ANDRES GIOVANNI PEREZ CORONADO" w:date="2025-02-24T10:24:00Z" w16du:dateUtc="2025-02-24T15:24:00Z">
            <w:rPr>
              <w:rFonts w:ascii="Calibri" w:eastAsia="Calibri" w:hAnsi="Calibri" w:cs="Calibri"/>
              <w:sz w:val="24"/>
              <w:szCs w:val="24"/>
            </w:rPr>
          </w:rPrChange>
        </w:rPr>
      </w:pPr>
    </w:p>
    <w:p w14:paraId="2341D490" w14:textId="77777777" w:rsidR="00F94C78" w:rsidRDefault="00000000">
      <w:pPr>
        <w:pStyle w:val="Body"/>
        <w:numPr>
          <w:ilvl w:val="0"/>
          <w:numId w:val="2"/>
        </w:numPr>
        <w:jc w:val="both"/>
        <w:rPr>
          <w:rFonts w:ascii="Calibri" w:hAnsi="Calibri"/>
          <w:sz w:val="24"/>
          <w:szCs w:val="24"/>
          <w:lang w:val="it-IT"/>
        </w:rPr>
      </w:pPr>
      <w:r>
        <w:rPr>
          <w:rFonts w:ascii="Calibri" w:hAnsi="Calibri"/>
          <w:b/>
          <w:bCs/>
          <w:sz w:val="24"/>
          <w:szCs w:val="24"/>
          <w:lang w:val="it-IT"/>
        </w:rPr>
        <w:t>Bibliograf</w:t>
      </w:r>
      <w:r>
        <w:rPr>
          <w:rFonts w:ascii="Calibri" w:hAnsi="Calibri"/>
          <w:b/>
          <w:bCs/>
          <w:sz w:val="24"/>
          <w:szCs w:val="24"/>
        </w:rPr>
        <w:t>í</w:t>
      </w:r>
      <w:r>
        <w:rPr>
          <w:rFonts w:ascii="Calibri" w:hAnsi="Calibri"/>
          <w:b/>
          <w:bCs/>
          <w:sz w:val="24"/>
          <w:szCs w:val="24"/>
          <w:lang w:val="es-ES_tradnl"/>
        </w:rPr>
        <w:t>a y recursos complementarios</w:t>
      </w:r>
    </w:p>
    <w:p w14:paraId="2F845262" w14:textId="77777777" w:rsidR="00F94C78" w:rsidRDefault="00F94C78">
      <w:pPr>
        <w:pStyle w:val="Body"/>
        <w:ind w:left="360"/>
        <w:jc w:val="both"/>
        <w:rPr>
          <w:rFonts w:ascii="Calibri" w:eastAsia="Calibri" w:hAnsi="Calibri" w:cs="Calibri"/>
          <w:sz w:val="24"/>
          <w:szCs w:val="24"/>
        </w:rPr>
      </w:pPr>
    </w:p>
    <w:p w14:paraId="02594AAE" w14:textId="77777777" w:rsidR="00F94C78" w:rsidRPr="007E6C67" w:rsidRDefault="00000000">
      <w:pPr>
        <w:pStyle w:val="Body"/>
        <w:widowControl w:val="0"/>
        <w:spacing w:line="276" w:lineRule="auto"/>
        <w:ind w:left="360"/>
        <w:jc w:val="both"/>
        <w:rPr>
          <w:rFonts w:ascii="Calibri" w:eastAsia="Calibri" w:hAnsi="Calibri" w:cs="Calibri"/>
          <w:sz w:val="24"/>
          <w:szCs w:val="24"/>
          <w:lang w:val="en-US"/>
          <w:rPrChange w:id="25" w:author="ANDRES GIOVANNI PEREZ CORONADO" w:date="2025-02-24T10:24:00Z" w16du:dateUtc="2025-02-24T15:24:00Z">
            <w:rPr>
              <w:rFonts w:ascii="Calibri" w:eastAsia="Calibri" w:hAnsi="Calibri" w:cs="Calibri"/>
              <w:sz w:val="24"/>
              <w:szCs w:val="24"/>
            </w:rPr>
          </w:rPrChange>
        </w:rPr>
      </w:pPr>
      <w:r>
        <w:rPr>
          <w:rFonts w:ascii="Calibri" w:hAnsi="Calibri"/>
          <w:sz w:val="24"/>
          <w:szCs w:val="24"/>
          <w:lang w:val="en-US"/>
        </w:rPr>
        <w:t>[4] Wasserman, Larry. All of Nonparametric Statistics, Springer. ISBN 0-387-25145-6. 2207,</w:t>
      </w:r>
    </w:p>
    <w:p w14:paraId="369296DB" w14:textId="77777777" w:rsidR="00F94C78" w:rsidRDefault="00000000">
      <w:pPr>
        <w:pStyle w:val="Body"/>
        <w:widowControl w:val="0"/>
        <w:spacing w:line="276" w:lineRule="auto"/>
        <w:ind w:left="360"/>
        <w:jc w:val="both"/>
        <w:rPr>
          <w:rFonts w:ascii="Calibri" w:hAnsi="Calibri"/>
          <w:i/>
          <w:iCs/>
          <w:sz w:val="24"/>
          <w:szCs w:val="24"/>
          <w:lang w:val="en-US"/>
        </w:rPr>
      </w:pPr>
      <w:r>
        <w:rPr>
          <w:rFonts w:ascii="Calibri" w:hAnsi="Calibri"/>
          <w:sz w:val="24"/>
          <w:szCs w:val="24"/>
          <w:lang w:val="en-US"/>
        </w:rPr>
        <w:t xml:space="preserve">[5] H. Trevor and R. Witten and G. </w:t>
      </w:r>
      <w:proofErr w:type="spellStart"/>
      <w:r>
        <w:rPr>
          <w:rFonts w:ascii="Calibri" w:hAnsi="Calibri"/>
          <w:sz w:val="24"/>
          <w:szCs w:val="24"/>
          <w:lang w:val="en-US"/>
        </w:rPr>
        <w:t>Tibshirani</w:t>
      </w:r>
      <w:proofErr w:type="spellEnd"/>
      <w:r>
        <w:rPr>
          <w:rFonts w:ascii="Calibri" w:hAnsi="Calibri"/>
          <w:sz w:val="24"/>
          <w:szCs w:val="24"/>
          <w:lang w:val="en-US"/>
        </w:rPr>
        <w:t xml:space="preserve">, </w:t>
      </w:r>
      <w:r>
        <w:rPr>
          <w:rFonts w:ascii="Calibri" w:hAnsi="Calibri"/>
          <w:i/>
          <w:iCs/>
          <w:sz w:val="24"/>
          <w:szCs w:val="24"/>
          <w:lang w:val="en-US"/>
        </w:rPr>
        <w:t xml:space="preserve">Introduction to Statistical Learning with R. </w:t>
      </w:r>
      <w:r>
        <w:rPr>
          <w:rFonts w:ascii="Calibri" w:hAnsi="Calibri"/>
          <w:sz w:val="24"/>
          <w:szCs w:val="24"/>
          <w:lang w:val="en-US"/>
        </w:rPr>
        <w:t>Springer</w:t>
      </w:r>
      <w:r>
        <w:rPr>
          <w:rFonts w:ascii="Calibri" w:hAnsi="Calibri"/>
          <w:i/>
          <w:iCs/>
          <w:sz w:val="24"/>
          <w:szCs w:val="24"/>
          <w:lang w:val="en-US"/>
        </w:rPr>
        <w:t>. 2015</w:t>
      </w:r>
      <w:r w:rsidRPr="007E6C67">
        <w:rPr>
          <w:rFonts w:ascii="Calibri" w:hAnsi="Calibri"/>
          <w:i/>
          <w:iCs/>
          <w:sz w:val="24"/>
          <w:szCs w:val="24"/>
          <w:lang w:val="en-US"/>
          <w:rPrChange w:id="26" w:author="ANDRES GIOVANNI PEREZ CORONADO" w:date="2025-02-24T10:24:00Z" w16du:dateUtc="2025-02-24T15:24:00Z">
            <w:rPr>
              <w:rFonts w:ascii="Calibri" w:hAnsi="Calibri"/>
              <w:i/>
              <w:iCs/>
              <w:sz w:val="24"/>
              <w:szCs w:val="24"/>
              <w:lang w:val="es-ES_tradnl"/>
            </w:rPr>
          </w:rPrChange>
        </w:rPr>
        <w:t>.</w:t>
      </w:r>
    </w:p>
    <w:p w14:paraId="4D3D6463" w14:textId="257EBDB6" w:rsidR="00F20EAB" w:rsidRPr="00F20EAB" w:rsidRDefault="00F20EAB">
      <w:pPr>
        <w:pStyle w:val="Body"/>
        <w:widowControl w:val="0"/>
        <w:spacing w:line="276" w:lineRule="auto"/>
        <w:ind w:left="360"/>
        <w:jc w:val="both"/>
        <w:rPr>
          <w:rFonts w:ascii="Calibri" w:eastAsia="Calibri" w:hAnsi="Calibri" w:cs="Calibri"/>
          <w:sz w:val="24"/>
          <w:szCs w:val="24"/>
        </w:rPr>
      </w:pPr>
      <w:r>
        <w:rPr>
          <w:rFonts w:ascii="Calibri" w:eastAsia="Calibri" w:hAnsi="Calibri" w:cs="Calibri"/>
          <w:sz w:val="24"/>
          <w:szCs w:val="24"/>
        </w:rPr>
        <w:t xml:space="preserve">[6] R. Moreno-Serrano and E. </w:t>
      </w:r>
      <w:proofErr w:type="spellStart"/>
      <w:r>
        <w:rPr>
          <w:rFonts w:ascii="Calibri" w:eastAsia="Calibri" w:hAnsi="Calibri" w:cs="Calibri"/>
          <w:sz w:val="24"/>
          <w:szCs w:val="24"/>
        </w:rPr>
        <w:t>Vayá-Valcarce</w:t>
      </w:r>
      <w:proofErr w:type="spellEnd"/>
      <w:r>
        <w:rPr>
          <w:rFonts w:ascii="Calibri" w:eastAsia="Calibri" w:hAnsi="Calibri" w:cs="Calibri"/>
          <w:sz w:val="24"/>
          <w:szCs w:val="24"/>
        </w:rPr>
        <w:t xml:space="preserve">. Técnicas econométricas para el tratamiento de datos espaciales: la econometría espacial. </w:t>
      </w:r>
      <w:proofErr w:type="spellStart"/>
      <w:proofErr w:type="gramStart"/>
      <w:r>
        <w:rPr>
          <w:rFonts w:ascii="Calibri" w:eastAsia="Calibri" w:hAnsi="Calibri" w:cs="Calibri"/>
          <w:sz w:val="24"/>
          <w:szCs w:val="24"/>
        </w:rPr>
        <w:t>Universitat</w:t>
      </w:r>
      <w:proofErr w:type="spellEnd"/>
      <w:proofErr w:type="gramEnd"/>
      <w:r>
        <w:rPr>
          <w:rFonts w:ascii="Calibri" w:eastAsia="Calibri" w:hAnsi="Calibri" w:cs="Calibri"/>
          <w:sz w:val="24"/>
          <w:szCs w:val="24"/>
        </w:rPr>
        <w:t xml:space="preserve"> de Barcelona. 2000.</w:t>
      </w:r>
    </w:p>
    <w:p w14:paraId="3B5E9416" w14:textId="77777777" w:rsidR="00F94C78" w:rsidRPr="00F20EAB" w:rsidRDefault="00F94C78">
      <w:pPr>
        <w:pStyle w:val="Body"/>
        <w:widowControl w:val="0"/>
        <w:spacing w:line="276" w:lineRule="auto"/>
        <w:jc w:val="both"/>
        <w:rPr>
          <w:rFonts w:ascii="Calibri" w:eastAsia="Calibri" w:hAnsi="Calibri" w:cs="Calibri"/>
          <w:b/>
          <w:bCs/>
          <w:sz w:val="24"/>
          <w:szCs w:val="24"/>
        </w:rPr>
      </w:pPr>
    </w:p>
    <w:p w14:paraId="3663EF14" w14:textId="77777777" w:rsidR="00F94C78" w:rsidRDefault="00000000">
      <w:pPr>
        <w:pStyle w:val="Body"/>
        <w:widowControl w:val="0"/>
        <w:numPr>
          <w:ilvl w:val="0"/>
          <w:numId w:val="2"/>
        </w:numPr>
        <w:spacing w:line="276" w:lineRule="auto"/>
        <w:rPr>
          <w:rFonts w:ascii="Calibri" w:hAnsi="Calibri"/>
          <w:sz w:val="24"/>
          <w:szCs w:val="24"/>
          <w:lang w:val="es-ES_tradnl"/>
        </w:rPr>
      </w:pPr>
      <w:r>
        <w:rPr>
          <w:rFonts w:ascii="Calibri" w:hAnsi="Calibri"/>
          <w:b/>
          <w:bCs/>
          <w:sz w:val="24"/>
          <w:szCs w:val="24"/>
          <w:lang w:val="es-ES_tradnl"/>
        </w:rPr>
        <w:lastRenderedPageBreak/>
        <w:t>Acuerdos para el desarrollo del curso</w:t>
      </w:r>
    </w:p>
    <w:p w14:paraId="32D79900" w14:textId="77777777" w:rsidR="00F94C78" w:rsidRDefault="00000000">
      <w:pPr>
        <w:pStyle w:val="Body"/>
        <w:widowControl w:val="0"/>
        <w:spacing w:before="51" w:line="276" w:lineRule="auto"/>
        <w:ind w:right="269"/>
        <w:jc w:val="both"/>
        <w:rPr>
          <w:rFonts w:ascii="Calibri" w:eastAsia="Calibri" w:hAnsi="Calibri" w:cs="Calibri"/>
          <w:sz w:val="24"/>
          <w:szCs w:val="24"/>
        </w:rPr>
      </w:pPr>
      <w:r>
        <w:rPr>
          <w:rFonts w:ascii="Calibri" w:hAnsi="Calibri"/>
          <w:sz w:val="24"/>
          <w:szCs w:val="24"/>
          <w:lang w:val="es-ES_tradnl"/>
        </w:rPr>
        <w:t xml:space="preserve">No </w:t>
      </w:r>
      <w:proofErr w:type="spellStart"/>
      <w:r>
        <w:rPr>
          <w:rFonts w:ascii="Calibri" w:hAnsi="Calibri"/>
          <w:sz w:val="24"/>
          <w:szCs w:val="24"/>
          <w:lang w:val="es-ES_tradnl"/>
        </w:rPr>
        <w:t>est</w:t>
      </w:r>
      <w:proofErr w:type="spellEnd"/>
      <w:r>
        <w:rPr>
          <w:rFonts w:ascii="Calibri" w:hAnsi="Calibri"/>
          <w:sz w:val="24"/>
          <w:szCs w:val="24"/>
        </w:rPr>
        <w:t xml:space="preserve">á </w:t>
      </w:r>
      <w:r>
        <w:rPr>
          <w:rFonts w:ascii="Calibri" w:hAnsi="Calibri"/>
          <w:sz w:val="24"/>
          <w:szCs w:val="24"/>
          <w:lang w:val="pt-PT"/>
        </w:rPr>
        <w:t>permitido comer o usar dispositivos m</w:t>
      </w:r>
      <w:proofErr w:type="spellStart"/>
      <w:r>
        <w:rPr>
          <w:rFonts w:ascii="Calibri" w:hAnsi="Calibri"/>
          <w:sz w:val="24"/>
          <w:szCs w:val="24"/>
          <w:lang w:val="es-ES_tradnl"/>
        </w:rPr>
        <w:t>óviles</w:t>
      </w:r>
      <w:proofErr w:type="spellEnd"/>
      <w:r>
        <w:rPr>
          <w:rFonts w:ascii="Calibri" w:hAnsi="Calibri"/>
          <w:sz w:val="24"/>
          <w:szCs w:val="24"/>
          <w:lang w:val="es-ES_tradnl"/>
        </w:rPr>
        <w:t xml:space="preserve"> dentro de clase. No se realizar</w:t>
      </w:r>
      <w:r>
        <w:rPr>
          <w:rFonts w:ascii="Calibri" w:hAnsi="Calibri"/>
          <w:sz w:val="24"/>
          <w:szCs w:val="24"/>
        </w:rPr>
        <w:t xml:space="preserve">á </w:t>
      </w:r>
      <w:r>
        <w:rPr>
          <w:rFonts w:ascii="Calibri" w:hAnsi="Calibri"/>
          <w:sz w:val="24"/>
          <w:szCs w:val="24"/>
          <w:lang w:val="pt-PT"/>
        </w:rPr>
        <w:t>aproximaci</w:t>
      </w:r>
      <w:proofErr w:type="spellStart"/>
      <w:r>
        <w:rPr>
          <w:rFonts w:ascii="Calibri" w:hAnsi="Calibri"/>
          <w:sz w:val="24"/>
          <w:szCs w:val="24"/>
          <w:lang w:val="es-ES_tradnl"/>
        </w:rPr>
        <w:t>ón</w:t>
      </w:r>
      <w:proofErr w:type="spellEnd"/>
      <w:r>
        <w:rPr>
          <w:rFonts w:ascii="Calibri" w:hAnsi="Calibri"/>
          <w:sz w:val="24"/>
          <w:szCs w:val="24"/>
          <w:lang w:val="es-ES_tradnl"/>
        </w:rPr>
        <w:t xml:space="preserve"> de notas al final del semestre. Las notas solo ser</w:t>
      </w:r>
      <w:r>
        <w:rPr>
          <w:rFonts w:ascii="Calibri" w:hAnsi="Calibri"/>
          <w:sz w:val="24"/>
          <w:szCs w:val="24"/>
        </w:rPr>
        <w:t>á</w:t>
      </w:r>
      <w:r>
        <w:rPr>
          <w:rFonts w:ascii="Calibri" w:hAnsi="Calibri"/>
          <w:sz w:val="24"/>
          <w:szCs w:val="24"/>
          <w:lang w:val="es-ES_tradnl"/>
        </w:rPr>
        <w:t>n cambiadas con base en reclamos OPORTUNOS dentro de los l</w:t>
      </w:r>
      <w:r>
        <w:rPr>
          <w:rFonts w:ascii="Calibri" w:hAnsi="Calibri"/>
          <w:sz w:val="24"/>
          <w:szCs w:val="24"/>
        </w:rPr>
        <w:t>í</w:t>
      </w:r>
      <w:r>
        <w:rPr>
          <w:rFonts w:ascii="Calibri" w:hAnsi="Calibri"/>
          <w:sz w:val="24"/>
          <w:szCs w:val="24"/>
          <w:lang w:val="pt-PT"/>
        </w:rPr>
        <w:t>mites de tiempo determinados por el Reglamento Acad</w:t>
      </w:r>
      <w:r>
        <w:rPr>
          <w:rFonts w:ascii="Calibri" w:hAnsi="Calibri"/>
          <w:sz w:val="24"/>
          <w:szCs w:val="24"/>
          <w:lang w:val="fr-FR"/>
        </w:rPr>
        <w:t>é</w:t>
      </w:r>
      <w:r>
        <w:rPr>
          <w:rFonts w:ascii="Calibri" w:hAnsi="Calibri"/>
          <w:sz w:val="24"/>
          <w:szCs w:val="24"/>
          <w:lang w:val="es-ES_tradnl"/>
        </w:rPr>
        <w:t xml:space="preserve">mico. Si por motivos de fuerza mayor el estudiante falta a </w:t>
      </w:r>
      <w:proofErr w:type="spellStart"/>
      <w:r>
        <w:rPr>
          <w:rFonts w:ascii="Calibri" w:hAnsi="Calibri"/>
          <w:sz w:val="24"/>
          <w:szCs w:val="24"/>
          <w:lang w:val="es-ES_tradnl"/>
        </w:rPr>
        <w:t>alg</w:t>
      </w:r>
      <w:proofErr w:type="spellEnd"/>
      <w:r>
        <w:rPr>
          <w:rFonts w:ascii="Calibri" w:hAnsi="Calibri"/>
          <w:sz w:val="24"/>
          <w:szCs w:val="24"/>
        </w:rPr>
        <w:t>ú</w:t>
      </w:r>
      <w:r>
        <w:rPr>
          <w:rFonts w:ascii="Calibri" w:hAnsi="Calibri"/>
          <w:sz w:val="24"/>
          <w:szCs w:val="24"/>
          <w:lang w:val="es-ES_tradnl"/>
        </w:rPr>
        <w:t>n parcial o quiz, deber</w:t>
      </w:r>
      <w:r>
        <w:rPr>
          <w:rFonts w:ascii="Calibri" w:hAnsi="Calibri"/>
          <w:sz w:val="24"/>
          <w:szCs w:val="24"/>
        </w:rPr>
        <w:t xml:space="preserve">á </w:t>
      </w:r>
      <w:r>
        <w:rPr>
          <w:rFonts w:ascii="Calibri" w:hAnsi="Calibri"/>
          <w:sz w:val="24"/>
          <w:szCs w:val="24"/>
          <w:lang w:val="es-ES_tradnl"/>
        </w:rPr>
        <w:t>seguir el procedimiento regular determinado por el Reglamento Acad</w:t>
      </w:r>
      <w:r>
        <w:rPr>
          <w:rFonts w:ascii="Calibri" w:hAnsi="Calibri"/>
          <w:sz w:val="24"/>
          <w:szCs w:val="24"/>
          <w:lang w:val="fr-FR"/>
        </w:rPr>
        <w:t>é</w:t>
      </w:r>
      <w:r>
        <w:rPr>
          <w:rFonts w:ascii="Calibri" w:hAnsi="Calibri"/>
          <w:sz w:val="24"/>
          <w:szCs w:val="24"/>
          <w:lang w:val="es-ES_tradnl"/>
        </w:rPr>
        <w:t xml:space="preserve">mico para presentar supletorios. No </w:t>
      </w:r>
      <w:proofErr w:type="spellStart"/>
      <w:r>
        <w:rPr>
          <w:rFonts w:ascii="Calibri" w:hAnsi="Calibri"/>
          <w:sz w:val="24"/>
          <w:szCs w:val="24"/>
          <w:lang w:val="es-ES_tradnl"/>
        </w:rPr>
        <w:t>habr</w:t>
      </w:r>
      <w:proofErr w:type="spellEnd"/>
      <w:r>
        <w:rPr>
          <w:rFonts w:ascii="Calibri" w:hAnsi="Calibri"/>
          <w:sz w:val="24"/>
          <w:szCs w:val="24"/>
        </w:rPr>
        <w:t xml:space="preserve">á </w:t>
      </w:r>
      <w:r>
        <w:rPr>
          <w:rFonts w:ascii="Calibri" w:hAnsi="Calibri"/>
          <w:sz w:val="24"/>
          <w:szCs w:val="24"/>
          <w:lang w:val="es-ES_tradnl"/>
        </w:rPr>
        <w:t>acuerdos informales al respecto. No se eximir</w:t>
      </w:r>
      <w:r>
        <w:rPr>
          <w:rFonts w:ascii="Calibri" w:hAnsi="Calibri"/>
          <w:sz w:val="24"/>
          <w:szCs w:val="24"/>
        </w:rPr>
        <w:t xml:space="preserve">á </w:t>
      </w:r>
      <w:r>
        <w:rPr>
          <w:rFonts w:ascii="Calibri" w:hAnsi="Calibri"/>
          <w:sz w:val="24"/>
          <w:szCs w:val="24"/>
          <w:lang w:val="es-ES_tradnl"/>
        </w:rPr>
        <w:t xml:space="preserve">a </w:t>
      </w:r>
      <w:proofErr w:type="spellStart"/>
      <w:r>
        <w:rPr>
          <w:rFonts w:ascii="Calibri" w:hAnsi="Calibri"/>
          <w:sz w:val="24"/>
          <w:szCs w:val="24"/>
          <w:lang w:val="es-ES_tradnl"/>
        </w:rPr>
        <w:t>ning</w:t>
      </w:r>
      <w:proofErr w:type="spellEnd"/>
      <w:r>
        <w:rPr>
          <w:rFonts w:ascii="Calibri" w:hAnsi="Calibri"/>
          <w:sz w:val="24"/>
          <w:szCs w:val="24"/>
        </w:rPr>
        <w:t>ú</w:t>
      </w:r>
      <w:r>
        <w:rPr>
          <w:rFonts w:ascii="Calibri" w:hAnsi="Calibri"/>
          <w:sz w:val="24"/>
          <w:szCs w:val="24"/>
          <w:lang w:val="es-ES_tradnl"/>
        </w:rPr>
        <w:t xml:space="preserve">n estudiante de </w:t>
      </w:r>
      <w:proofErr w:type="spellStart"/>
      <w:r>
        <w:rPr>
          <w:rFonts w:ascii="Calibri" w:hAnsi="Calibri"/>
          <w:sz w:val="24"/>
          <w:szCs w:val="24"/>
          <w:lang w:val="es-ES_tradnl"/>
        </w:rPr>
        <w:t>ning</w:t>
      </w:r>
      <w:r>
        <w:rPr>
          <w:rFonts w:ascii="Calibri" w:hAnsi="Calibri"/>
          <w:sz w:val="24"/>
          <w:szCs w:val="24"/>
        </w:rPr>
        <w:t>ún</w:t>
      </w:r>
      <w:proofErr w:type="spellEnd"/>
      <w:r>
        <w:rPr>
          <w:rFonts w:ascii="Calibri" w:hAnsi="Calibri"/>
          <w:sz w:val="24"/>
          <w:szCs w:val="24"/>
        </w:rPr>
        <w:t xml:space="preserve"> examen.</w:t>
      </w:r>
    </w:p>
    <w:p w14:paraId="14155A76" w14:textId="77777777" w:rsidR="00F94C78" w:rsidRDefault="00F94C78">
      <w:pPr>
        <w:pStyle w:val="Body"/>
        <w:spacing w:before="153" w:line="276" w:lineRule="auto"/>
        <w:jc w:val="both"/>
        <w:rPr>
          <w:rFonts w:ascii="Calibri" w:eastAsia="Calibri" w:hAnsi="Calibri" w:cs="Calibri"/>
          <w:b/>
          <w:bCs/>
          <w:sz w:val="24"/>
          <w:szCs w:val="24"/>
        </w:rPr>
      </w:pPr>
    </w:p>
    <w:p w14:paraId="123C22F5" w14:textId="77777777" w:rsidR="00F94C78" w:rsidRDefault="00000000">
      <w:pPr>
        <w:pStyle w:val="Body"/>
        <w:spacing w:before="153" w:line="276" w:lineRule="auto"/>
        <w:jc w:val="both"/>
        <w:rPr>
          <w:rFonts w:ascii="Calibri" w:eastAsia="Calibri" w:hAnsi="Calibri" w:cs="Calibri"/>
          <w:b/>
          <w:bCs/>
          <w:sz w:val="24"/>
          <w:szCs w:val="24"/>
        </w:rPr>
      </w:pPr>
      <w:r>
        <w:rPr>
          <w:rFonts w:ascii="Calibri" w:hAnsi="Calibri"/>
          <w:b/>
          <w:bCs/>
          <w:sz w:val="24"/>
          <w:szCs w:val="24"/>
          <w:lang w:val="de-DE"/>
        </w:rPr>
        <w:t>PROCESOS DISCIPLINARIOS - FRAUDE EN EVALUACIONES</w:t>
      </w:r>
    </w:p>
    <w:p w14:paraId="2815CC6D" w14:textId="77777777" w:rsidR="00F94C78" w:rsidRDefault="00000000">
      <w:pPr>
        <w:pStyle w:val="Body"/>
        <w:widowControl w:val="0"/>
        <w:spacing w:line="276" w:lineRule="auto"/>
        <w:jc w:val="both"/>
        <w:rPr>
          <w:rFonts w:ascii="Calibri" w:eastAsia="Calibri" w:hAnsi="Calibri" w:cs="Calibri"/>
          <w:sz w:val="24"/>
          <w:szCs w:val="24"/>
        </w:rPr>
      </w:pPr>
      <w:r>
        <w:rPr>
          <w:rFonts w:ascii="Calibri" w:hAnsi="Calibri"/>
          <w:sz w:val="24"/>
          <w:szCs w:val="24"/>
          <w:lang w:val="es-ES_tradnl"/>
        </w:rPr>
        <w:t>Teniendo en cuenta el reglamento formativo-preventivo y disciplinario de la Universidad del Rosario, y la certeza de que las acciones fraudulentas van en contra de los procesos de enseñanza y aprendizaje, cualquier acto corrupto vinculado a esta asignatura ser</w:t>
      </w:r>
      <w:r>
        <w:rPr>
          <w:rFonts w:ascii="Calibri" w:hAnsi="Calibri"/>
          <w:sz w:val="24"/>
          <w:szCs w:val="24"/>
        </w:rPr>
        <w:t xml:space="preserve">á </w:t>
      </w:r>
      <w:r>
        <w:rPr>
          <w:rFonts w:ascii="Calibri" w:hAnsi="Calibri"/>
          <w:sz w:val="24"/>
          <w:szCs w:val="24"/>
          <w:lang w:val="es-ES_tradnl"/>
        </w:rPr>
        <w:t>notificado a la secretar</w:t>
      </w:r>
      <w:r>
        <w:rPr>
          <w:rFonts w:ascii="Calibri" w:hAnsi="Calibri"/>
          <w:sz w:val="24"/>
          <w:szCs w:val="24"/>
        </w:rPr>
        <w:t>í</w:t>
      </w:r>
      <w:r>
        <w:rPr>
          <w:rFonts w:ascii="Calibri" w:hAnsi="Calibri"/>
          <w:sz w:val="24"/>
          <w:szCs w:val="24"/>
          <w:lang w:val="es-ES_tradnl"/>
        </w:rPr>
        <w:t xml:space="preserve">a </w:t>
      </w:r>
      <w:proofErr w:type="spellStart"/>
      <w:r>
        <w:rPr>
          <w:rFonts w:ascii="Calibri" w:hAnsi="Calibri"/>
          <w:sz w:val="24"/>
          <w:szCs w:val="24"/>
          <w:lang w:val="es-ES_tradnl"/>
        </w:rPr>
        <w:t>acad</w:t>
      </w:r>
      <w:proofErr w:type="spellEnd"/>
      <w:r>
        <w:rPr>
          <w:rFonts w:ascii="Calibri" w:hAnsi="Calibri"/>
          <w:sz w:val="24"/>
          <w:szCs w:val="24"/>
          <w:lang w:val="fr-FR"/>
        </w:rPr>
        <w:t>é</w:t>
      </w:r>
      <w:r>
        <w:rPr>
          <w:rFonts w:ascii="Calibri" w:hAnsi="Calibri"/>
          <w:sz w:val="24"/>
          <w:szCs w:val="24"/>
          <w:lang w:val="es-ES_tradnl"/>
        </w:rPr>
        <w:t>mica correspondiente de manera que se inicie el debido proceso disciplinario. Se recomienda a los estudiantes leer dicho reglamento para conocer las razones, procedimientos y consecuencias que este tipo de acciones pueden ocasionar, as</w:t>
      </w:r>
      <w:r>
        <w:rPr>
          <w:rFonts w:ascii="Calibri" w:hAnsi="Calibri"/>
          <w:sz w:val="24"/>
          <w:szCs w:val="24"/>
        </w:rPr>
        <w:t xml:space="preserve">í </w:t>
      </w:r>
      <w:r>
        <w:rPr>
          <w:rFonts w:ascii="Calibri" w:hAnsi="Calibri"/>
          <w:sz w:val="24"/>
          <w:szCs w:val="24"/>
          <w:lang w:val="es-ES_tradnl"/>
        </w:rPr>
        <w:t>como sus derechos y deberes asociados a este tipo de procedimientos.</w:t>
      </w:r>
    </w:p>
    <w:p w14:paraId="675026A5" w14:textId="77777777" w:rsidR="00F94C78" w:rsidRDefault="00000000">
      <w:pPr>
        <w:pStyle w:val="Body"/>
        <w:widowControl w:val="0"/>
        <w:spacing w:line="276" w:lineRule="auto"/>
        <w:rPr>
          <w:rFonts w:ascii="Calibri" w:eastAsia="Calibri" w:hAnsi="Calibri" w:cs="Calibri"/>
          <w:sz w:val="24"/>
          <w:szCs w:val="24"/>
        </w:rPr>
      </w:pPr>
      <w:r>
        <w:rPr>
          <w:rFonts w:ascii="Calibri" w:hAnsi="Calibri"/>
          <w:sz w:val="24"/>
          <w:szCs w:val="24"/>
          <w:lang w:val="es-ES_tradnl"/>
        </w:rPr>
        <w:t xml:space="preserve">La asignatura no tiene </w:t>
      </w:r>
      <w:proofErr w:type="spellStart"/>
      <w:r>
        <w:rPr>
          <w:rFonts w:ascii="Calibri" w:hAnsi="Calibri"/>
          <w:sz w:val="24"/>
          <w:szCs w:val="24"/>
          <w:lang w:val="es-ES_tradnl"/>
        </w:rPr>
        <w:t>ning</w:t>
      </w:r>
      <w:proofErr w:type="spellEnd"/>
      <w:r>
        <w:rPr>
          <w:rFonts w:ascii="Calibri" w:hAnsi="Calibri"/>
          <w:sz w:val="24"/>
          <w:szCs w:val="24"/>
        </w:rPr>
        <w:t>ú</w:t>
      </w:r>
      <w:r>
        <w:rPr>
          <w:rFonts w:ascii="Calibri" w:hAnsi="Calibri"/>
          <w:sz w:val="24"/>
          <w:szCs w:val="24"/>
          <w:lang w:val="pt-PT"/>
        </w:rPr>
        <w:t>n tipo de Bono.</w:t>
      </w:r>
    </w:p>
    <w:p w14:paraId="08E778DD" w14:textId="77777777" w:rsidR="00F94C78" w:rsidRDefault="00000000">
      <w:pPr>
        <w:pStyle w:val="Body"/>
        <w:widowControl w:val="0"/>
        <w:spacing w:before="1" w:line="276" w:lineRule="auto"/>
        <w:rPr>
          <w:rFonts w:ascii="Calibri" w:eastAsia="Calibri" w:hAnsi="Calibri" w:cs="Calibri"/>
          <w:sz w:val="24"/>
          <w:szCs w:val="24"/>
        </w:rPr>
      </w:pPr>
      <w:r>
        <w:rPr>
          <w:rFonts w:ascii="Calibri" w:hAnsi="Calibri"/>
          <w:sz w:val="24"/>
          <w:szCs w:val="24"/>
          <w:lang w:val="it-IT"/>
        </w:rPr>
        <w:t>Debe consultar:</w:t>
      </w:r>
    </w:p>
    <w:p w14:paraId="33145F7F" w14:textId="77777777" w:rsidR="00F94C78" w:rsidRDefault="00F94C78">
      <w:pPr>
        <w:pStyle w:val="Body"/>
        <w:widowControl w:val="0"/>
        <w:spacing w:before="45" w:line="276" w:lineRule="auto"/>
        <w:jc w:val="both"/>
        <w:rPr>
          <w:rStyle w:val="None"/>
          <w:rFonts w:ascii="Calibri" w:eastAsia="Calibri" w:hAnsi="Calibri" w:cs="Calibri"/>
          <w:sz w:val="24"/>
          <w:szCs w:val="24"/>
        </w:rPr>
      </w:pPr>
      <w:hyperlink r:id="rId7" w:history="1">
        <w:r>
          <w:rPr>
            <w:rStyle w:val="Hyperlink0"/>
            <w:lang w:val="pt-PT"/>
          </w:rPr>
          <w:t>http://www.urosario.edu.co/La-Universidad/Documentos-Institucionales/ur/Reglamentos/Reglamento-Academico-de-Pregrado/</w:t>
        </w:r>
      </w:hyperlink>
    </w:p>
    <w:p w14:paraId="2FA0613B" w14:textId="77777777" w:rsidR="00F94C78" w:rsidRDefault="00F94C78">
      <w:pPr>
        <w:pStyle w:val="Body"/>
        <w:widowControl w:val="0"/>
        <w:spacing w:before="45" w:line="276" w:lineRule="auto"/>
        <w:jc w:val="both"/>
        <w:rPr>
          <w:rStyle w:val="None"/>
          <w:rFonts w:ascii="Calibri" w:eastAsia="Calibri" w:hAnsi="Calibri" w:cs="Calibri"/>
          <w:sz w:val="24"/>
          <w:szCs w:val="24"/>
        </w:rPr>
      </w:pPr>
    </w:p>
    <w:p w14:paraId="36BEE2F6" w14:textId="77777777" w:rsidR="00F94C78" w:rsidRDefault="00000000">
      <w:pPr>
        <w:pStyle w:val="Body"/>
        <w:widowControl w:val="0"/>
        <w:numPr>
          <w:ilvl w:val="0"/>
          <w:numId w:val="2"/>
        </w:numPr>
        <w:spacing w:line="276" w:lineRule="auto"/>
        <w:rPr>
          <w:rFonts w:ascii="Calibri" w:hAnsi="Calibri"/>
          <w:sz w:val="24"/>
          <w:szCs w:val="24"/>
          <w:lang w:val="es-ES_tradnl"/>
        </w:rPr>
      </w:pPr>
      <w:r>
        <w:rPr>
          <w:rStyle w:val="None"/>
          <w:rFonts w:ascii="Calibri" w:hAnsi="Calibri"/>
          <w:b/>
          <w:bCs/>
          <w:sz w:val="24"/>
          <w:szCs w:val="24"/>
          <w:lang w:val="es-ES_tradnl"/>
        </w:rPr>
        <w:t xml:space="preserve">Respeto y no </w:t>
      </w:r>
      <w:proofErr w:type="spellStart"/>
      <w:r>
        <w:rPr>
          <w:rStyle w:val="None"/>
          <w:rFonts w:ascii="Calibri" w:hAnsi="Calibri"/>
          <w:b/>
          <w:bCs/>
          <w:sz w:val="24"/>
          <w:szCs w:val="24"/>
          <w:lang w:val="es-ES_tradnl"/>
        </w:rPr>
        <w:t>discriminació</w:t>
      </w:r>
      <w:proofErr w:type="spellEnd"/>
      <w:r>
        <w:rPr>
          <w:rStyle w:val="None"/>
          <w:rFonts w:ascii="Calibri" w:hAnsi="Calibri"/>
          <w:b/>
          <w:bCs/>
          <w:sz w:val="24"/>
          <w:szCs w:val="24"/>
        </w:rPr>
        <w:t xml:space="preserve">n  </w:t>
      </w:r>
      <w:bookmarkStart w:id="27" w:name="rdcrjn"/>
      <w:bookmarkEnd w:id="27"/>
    </w:p>
    <w:p w14:paraId="5415B8A1" w14:textId="77777777" w:rsidR="00F94C78" w:rsidRDefault="00F94C78">
      <w:pPr>
        <w:pStyle w:val="Body"/>
        <w:spacing w:line="276" w:lineRule="auto"/>
        <w:jc w:val="both"/>
        <w:rPr>
          <w:rStyle w:val="None"/>
          <w:rFonts w:ascii="Calibri" w:eastAsia="Calibri" w:hAnsi="Calibri" w:cs="Calibri"/>
          <w:sz w:val="24"/>
          <w:szCs w:val="24"/>
        </w:rPr>
      </w:pPr>
    </w:p>
    <w:p w14:paraId="6058DA58" w14:textId="77777777" w:rsidR="00F94C78" w:rsidRDefault="00000000">
      <w:pPr>
        <w:pStyle w:val="Body"/>
        <w:spacing w:line="276" w:lineRule="auto"/>
        <w:jc w:val="both"/>
        <w:rPr>
          <w:rStyle w:val="None"/>
          <w:rFonts w:ascii="Calibri" w:eastAsia="Calibri" w:hAnsi="Calibri" w:cs="Calibri"/>
          <w:sz w:val="24"/>
          <w:szCs w:val="24"/>
        </w:rPr>
      </w:pPr>
      <w:r>
        <w:rPr>
          <w:rStyle w:val="None"/>
          <w:rFonts w:ascii="Calibri" w:hAnsi="Calibri"/>
          <w:sz w:val="24"/>
          <w:szCs w:val="24"/>
          <w:lang w:val="es-ES_tradnl"/>
        </w:rPr>
        <w:t xml:space="preserve">Si tiene alguna discapacidad, sea este visible o no, y requiere </w:t>
      </w:r>
      <w:proofErr w:type="spellStart"/>
      <w:r>
        <w:rPr>
          <w:rStyle w:val="None"/>
          <w:rFonts w:ascii="Calibri" w:hAnsi="Calibri"/>
          <w:sz w:val="24"/>
          <w:szCs w:val="24"/>
          <w:lang w:val="es-ES_tradnl"/>
        </w:rPr>
        <w:t>alg</w:t>
      </w:r>
      <w:proofErr w:type="spellEnd"/>
      <w:r>
        <w:rPr>
          <w:rStyle w:val="None"/>
          <w:rFonts w:ascii="Calibri" w:hAnsi="Calibri"/>
          <w:sz w:val="24"/>
          <w:szCs w:val="24"/>
        </w:rPr>
        <w:t>ú</w:t>
      </w:r>
      <w:r>
        <w:rPr>
          <w:rStyle w:val="None"/>
          <w:rFonts w:ascii="Calibri" w:hAnsi="Calibri"/>
          <w:sz w:val="24"/>
          <w:szCs w:val="24"/>
          <w:lang w:val="es-ES_tradnl"/>
        </w:rPr>
        <w:t xml:space="preserve">n tipo de apoyo para estar en igualdad de condiciones con los(as) </w:t>
      </w:r>
      <w:proofErr w:type="spellStart"/>
      <w:r>
        <w:rPr>
          <w:rStyle w:val="None"/>
          <w:rFonts w:ascii="Calibri" w:hAnsi="Calibri"/>
          <w:sz w:val="24"/>
          <w:szCs w:val="24"/>
          <w:lang w:val="es-ES_tradnl"/>
        </w:rPr>
        <w:t>dem</w:t>
      </w:r>
      <w:proofErr w:type="spellEnd"/>
      <w:r>
        <w:rPr>
          <w:rStyle w:val="None"/>
          <w:rFonts w:ascii="Calibri" w:hAnsi="Calibri"/>
          <w:sz w:val="24"/>
          <w:szCs w:val="24"/>
        </w:rPr>
        <w:t>á</w:t>
      </w:r>
      <w:r>
        <w:rPr>
          <w:rStyle w:val="None"/>
          <w:rFonts w:ascii="Calibri" w:hAnsi="Calibri"/>
          <w:sz w:val="24"/>
          <w:szCs w:val="24"/>
          <w:lang w:val="es-ES_tradnl"/>
        </w:rPr>
        <w:t>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w:t>
      </w:r>
      <w:r>
        <w:rPr>
          <w:rStyle w:val="None"/>
          <w:rFonts w:ascii="Calibri" w:hAnsi="Calibri"/>
          <w:sz w:val="24"/>
          <w:szCs w:val="24"/>
        </w:rPr>
        <w:t>í</w:t>
      </w:r>
      <w:r>
        <w:rPr>
          <w:rStyle w:val="None"/>
          <w:rFonts w:ascii="Calibri" w:hAnsi="Calibri"/>
          <w:sz w:val="24"/>
          <w:szCs w:val="24"/>
          <w:lang w:val="pt-PT"/>
        </w:rPr>
        <w:t>a Acad</w:t>
      </w:r>
      <w:r>
        <w:rPr>
          <w:rStyle w:val="None"/>
          <w:rFonts w:ascii="Calibri" w:hAnsi="Calibri"/>
          <w:sz w:val="24"/>
          <w:szCs w:val="24"/>
          <w:lang w:val="fr-FR"/>
        </w:rPr>
        <w:t>é</w:t>
      </w:r>
      <w:r>
        <w:rPr>
          <w:rStyle w:val="None"/>
          <w:rFonts w:ascii="Calibri" w:hAnsi="Calibri"/>
          <w:sz w:val="24"/>
          <w:szCs w:val="24"/>
          <w:lang w:val="es-ES_tradnl"/>
        </w:rPr>
        <w:t>mica de su programa o a la Dirección de Estudiantes, de manera que se pueda atender a tiempo su requerimiento.</w:t>
      </w:r>
    </w:p>
    <w:p w14:paraId="4BBD4459" w14:textId="77777777" w:rsidR="00F94C78" w:rsidRDefault="00F94C78">
      <w:pPr>
        <w:pStyle w:val="Body"/>
        <w:spacing w:line="276" w:lineRule="auto"/>
        <w:jc w:val="both"/>
        <w:rPr>
          <w:rStyle w:val="None"/>
          <w:rFonts w:ascii="Calibri" w:eastAsia="Calibri" w:hAnsi="Calibri" w:cs="Calibri"/>
          <w:sz w:val="24"/>
          <w:szCs w:val="24"/>
        </w:rPr>
      </w:pPr>
    </w:p>
    <w:p w14:paraId="36F3F721" w14:textId="77777777" w:rsidR="00F94C78" w:rsidRDefault="00000000">
      <w:pPr>
        <w:pStyle w:val="Body"/>
        <w:spacing w:line="276" w:lineRule="auto"/>
        <w:jc w:val="both"/>
        <w:rPr>
          <w:rStyle w:val="None"/>
          <w:rFonts w:ascii="Calibri" w:eastAsia="Calibri" w:hAnsi="Calibri" w:cs="Calibri"/>
          <w:sz w:val="24"/>
          <w:szCs w:val="24"/>
        </w:rPr>
      </w:pPr>
      <w:r>
        <w:rPr>
          <w:rStyle w:val="None"/>
          <w:rFonts w:ascii="Calibri" w:hAnsi="Calibri"/>
          <w:sz w:val="24"/>
          <w:szCs w:val="24"/>
          <w:lang w:val="es-ES_tradnl"/>
        </w:rPr>
        <w:t xml:space="preserve">Recuerde que es deber de todas las personas respetar los derechos de quienes hacen parte de la comunidad </w:t>
      </w:r>
      <w:proofErr w:type="spellStart"/>
      <w:r>
        <w:rPr>
          <w:rStyle w:val="None"/>
          <w:rFonts w:ascii="Calibri" w:hAnsi="Calibri"/>
          <w:sz w:val="24"/>
          <w:szCs w:val="24"/>
          <w:lang w:val="es-ES_tradnl"/>
        </w:rPr>
        <w:t>Rosarista</w:t>
      </w:r>
      <w:proofErr w:type="spellEnd"/>
      <w:r>
        <w:rPr>
          <w:rStyle w:val="None"/>
          <w:rFonts w:ascii="Calibri" w:hAnsi="Calibri"/>
          <w:sz w:val="24"/>
          <w:szCs w:val="24"/>
          <w:lang w:val="es-ES_tradnl"/>
        </w:rPr>
        <w:t xml:space="preserve">. Cualquier situación de acoso, acoso sexual, discriminación o matoneo, sea presencial o virtual, es inaceptable. Quien se sienta en alguna de estas situaciones puede denunciar su ocurrencia contactando al equipo de la Coordinación de </w:t>
      </w:r>
      <w:proofErr w:type="spellStart"/>
      <w:r>
        <w:rPr>
          <w:rStyle w:val="None"/>
          <w:rFonts w:ascii="Calibri" w:hAnsi="Calibri"/>
          <w:sz w:val="24"/>
          <w:szCs w:val="24"/>
          <w:lang w:val="es-ES_tradnl"/>
        </w:rPr>
        <w:t>Psicolog</w:t>
      </w:r>
      <w:proofErr w:type="spellEnd"/>
      <w:r>
        <w:rPr>
          <w:rStyle w:val="None"/>
          <w:rFonts w:ascii="Calibri" w:hAnsi="Calibri"/>
          <w:sz w:val="24"/>
          <w:szCs w:val="24"/>
        </w:rPr>
        <w:t>í</w:t>
      </w:r>
      <w:r>
        <w:rPr>
          <w:rStyle w:val="None"/>
          <w:rFonts w:ascii="Calibri" w:hAnsi="Calibri"/>
          <w:sz w:val="24"/>
          <w:szCs w:val="24"/>
          <w:lang w:val="es-ES_tradnl"/>
        </w:rPr>
        <w:t>a y Calidad de Vida de la Decanatura del Medio Universitario (Tel</w:t>
      </w:r>
      <w:r>
        <w:rPr>
          <w:rStyle w:val="None"/>
          <w:rFonts w:ascii="Calibri" w:hAnsi="Calibri"/>
          <w:sz w:val="24"/>
          <w:szCs w:val="24"/>
          <w:lang w:val="fr-FR"/>
        </w:rPr>
        <w:t>é</w:t>
      </w:r>
      <w:r>
        <w:rPr>
          <w:rStyle w:val="None"/>
          <w:rFonts w:ascii="Calibri" w:hAnsi="Calibri"/>
          <w:sz w:val="24"/>
          <w:szCs w:val="24"/>
          <w:lang w:val="it-IT"/>
        </w:rPr>
        <w:t>fono o WhatsApp 322 2485756).</w:t>
      </w:r>
    </w:p>
    <w:p w14:paraId="485C7CF0" w14:textId="77777777" w:rsidR="00F94C78" w:rsidRDefault="00F94C78">
      <w:pPr>
        <w:pStyle w:val="Body"/>
        <w:jc w:val="both"/>
        <w:rPr>
          <w:rStyle w:val="None"/>
          <w:rFonts w:ascii="Calibri" w:eastAsia="Calibri" w:hAnsi="Calibri" w:cs="Calibri"/>
          <w:sz w:val="24"/>
          <w:szCs w:val="24"/>
        </w:rPr>
      </w:pPr>
    </w:p>
    <w:p w14:paraId="1F31D5C3" w14:textId="77777777" w:rsidR="00F94C78" w:rsidRDefault="00F94C78">
      <w:pPr>
        <w:pStyle w:val="Body"/>
        <w:spacing w:line="290" w:lineRule="auto"/>
        <w:jc w:val="center"/>
      </w:pPr>
    </w:p>
    <w:sectPr w:rsidR="00F94C78">
      <w:headerReference w:type="default" r:id="rId8"/>
      <w:footerReference w:type="default" r:id="rId9"/>
      <w:pgSz w:w="12240" w:h="15840"/>
      <w:pgMar w:top="1340" w:right="1330" w:bottom="1220" w:left="1460" w:header="0" w:footer="10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CE8D6" w14:textId="77777777" w:rsidR="00120373" w:rsidRDefault="00120373">
      <w:r>
        <w:separator/>
      </w:r>
    </w:p>
  </w:endnote>
  <w:endnote w:type="continuationSeparator" w:id="0">
    <w:p w14:paraId="655EB0E1" w14:textId="77777777" w:rsidR="00120373" w:rsidRDefault="0012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D8E20" w14:textId="77777777" w:rsidR="00F94C78" w:rsidRDefault="00F94C7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3F7CA" w14:textId="77777777" w:rsidR="00120373" w:rsidRDefault="00120373">
      <w:r>
        <w:separator/>
      </w:r>
    </w:p>
  </w:footnote>
  <w:footnote w:type="continuationSeparator" w:id="0">
    <w:p w14:paraId="57EDBA00" w14:textId="77777777" w:rsidR="00120373" w:rsidRDefault="00120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3AF08" w14:textId="77777777" w:rsidR="00F94C78" w:rsidRDefault="00000000">
    <w:pPr>
      <w:pStyle w:val="Body"/>
      <w:tabs>
        <w:tab w:val="center" w:pos="4419"/>
        <w:tab w:val="right" w:pos="8838"/>
      </w:tabs>
    </w:pPr>
    <w:r>
      <w:rPr>
        <w:noProof/>
      </w:rPr>
      <w:drawing>
        <wp:anchor distT="152400" distB="152400" distL="152400" distR="152400" simplePos="0" relativeHeight="251658240" behindDoc="1" locked="0" layoutInCell="1" allowOverlap="1" wp14:anchorId="19C854B9" wp14:editId="356705AA">
          <wp:simplePos x="0" y="0"/>
          <wp:positionH relativeFrom="page">
            <wp:posOffset>709933</wp:posOffset>
          </wp:positionH>
          <wp:positionV relativeFrom="page">
            <wp:posOffset>3365</wp:posOffset>
          </wp:positionV>
          <wp:extent cx="1881505" cy="847725"/>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srcRect l="6970" t="11980"/>
                  <a:stretch>
                    <a:fillRect/>
                  </a:stretch>
                </pic:blipFill>
                <pic:spPr>
                  <a:xfrm>
                    <a:off x="0" y="0"/>
                    <a:ext cx="1881505" cy="847725"/>
                  </a:xfrm>
                  <a:prstGeom prst="rect">
                    <a:avLst/>
                  </a:prstGeom>
                  <a:ln w="12700" cap="flat">
                    <a:noFill/>
                    <a:miter lim="400000"/>
                  </a:ln>
                  <a:effectLst/>
                </pic:spPr>
              </pic:pic>
            </a:graphicData>
          </a:graphic>
        </wp:anchor>
      </w:drawing>
    </w:r>
  </w:p>
  <w:p w14:paraId="0DAE7F14" w14:textId="77777777" w:rsidR="00F94C78" w:rsidRDefault="00F94C78">
    <w:pPr>
      <w:pStyle w:val="Body"/>
      <w:tabs>
        <w:tab w:val="center" w:pos="4419"/>
        <w:tab w:val="right" w:pos="8838"/>
      </w:tabs>
    </w:pPr>
  </w:p>
  <w:p w14:paraId="7A4DEC71" w14:textId="77777777" w:rsidR="00F94C78" w:rsidRDefault="00F94C78">
    <w:pPr>
      <w:pStyle w:val="Body"/>
      <w:tabs>
        <w:tab w:val="center" w:pos="4419"/>
        <w:tab w:val="right" w:pos="8838"/>
      </w:tabs>
    </w:pPr>
  </w:p>
  <w:p w14:paraId="1A74A483" w14:textId="77777777" w:rsidR="00F94C78" w:rsidRDefault="00F94C78">
    <w:pPr>
      <w:pStyle w:val="Body"/>
      <w:tabs>
        <w:tab w:val="center" w:pos="4419"/>
        <w:tab w:val="right" w:pos="8838"/>
      </w:tabs>
    </w:pPr>
  </w:p>
  <w:p w14:paraId="07D7FA01" w14:textId="77777777" w:rsidR="00F94C78" w:rsidRDefault="00F94C78">
    <w:pPr>
      <w:pStyle w:val="Body"/>
      <w:tabs>
        <w:tab w:val="center" w:pos="4419"/>
        <w:tab w:val="right" w:pos="8838"/>
      </w:tabs>
    </w:pPr>
  </w:p>
  <w:p w14:paraId="039EA5A0" w14:textId="77777777" w:rsidR="00F94C78" w:rsidRDefault="00F94C78">
    <w:pPr>
      <w:pStyle w:val="Body"/>
      <w:tabs>
        <w:tab w:val="center" w:pos="4419"/>
        <w:tab w:val="right" w:pos="8838"/>
      </w:tabs>
    </w:pPr>
  </w:p>
  <w:p w14:paraId="78449382" w14:textId="77777777" w:rsidR="00F94C78" w:rsidRDefault="00F94C78">
    <w:pPr>
      <w:pStyle w:val="Body"/>
      <w:tabs>
        <w:tab w:val="center" w:pos="4419"/>
        <w:tab w:val="right" w:pos="88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CA4"/>
    <w:multiLevelType w:val="hybridMultilevel"/>
    <w:tmpl w:val="5568E7C2"/>
    <w:styleLink w:val="ImportedStyle3"/>
    <w:lvl w:ilvl="0" w:tplc="9FF40282">
      <w:start w:val="1"/>
      <w:numFmt w:val="decimal"/>
      <w:lvlText w:val="%1."/>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C742C9C">
      <w:start w:val="1"/>
      <w:numFmt w:val="decimal"/>
      <w:lvlText w:val="%2."/>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C8FAC48E">
      <w:start w:val="1"/>
      <w:numFmt w:val="decimal"/>
      <w:lvlText w:val="%3."/>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1CCAC0E8">
      <w:start w:val="1"/>
      <w:numFmt w:val="decimal"/>
      <w:lvlText w:val="%4."/>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392F32C">
      <w:start w:val="1"/>
      <w:numFmt w:val="decimal"/>
      <w:lvlText w:val="%5."/>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B64D8E">
      <w:start w:val="1"/>
      <w:numFmt w:val="decimal"/>
      <w:lvlText w:val="%6."/>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D74AE106">
      <w:start w:val="1"/>
      <w:numFmt w:val="decimal"/>
      <w:lvlText w:val="%7."/>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2B68284">
      <w:start w:val="1"/>
      <w:numFmt w:val="decimal"/>
      <w:lvlText w:val="%8."/>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A080C08C">
      <w:start w:val="1"/>
      <w:numFmt w:val="decimal"/>
      <w:lvlText w:val="%9."/>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7064E2"/>
    <w:multiLevelType w:val="hybridMultilevel"/>
    <w:tmpl w:val="EA64888E"/>
    <w:numStyleLink w:val="ImportedStyle2"/>
  </w:abstractNum>
  <w:abstractNum w:abstractNumId="2" w15:restartNumberingAfterBreak="0">
    <w:nsid w:val="19643ED2"/>
    <w:multiLevelType w:val="hybridMultilevel"/>
    <w:tmpl w:val="2410E7AA"/>
    <w:numStyleLink w:val="ImportedStyle5"/>
  </w:abstractNum>
  <w:abstractNum w:abstractNumId="3" w15:restartNumberingAfterBreak="0">
    <w:nsid w:val="20A927E3"/>
    <w:multiLevelType w:val="hybridMultilevel"/>
    <w:tmpl w:val="5568E7C2"/>
    <w:numStyleLink w:val="ImportedStyle3"/>
  </w:abstractNum>
  <w:abstractNum w:abstractNumId="4" w15:restartNumberingAfterBreak="0">
    <w:nsid w:val="2234603C"/>
    <w:multiLevelType w:val="hybridMultilevel"/>
    <w:tmpl w:val="6C52DC92"/>
    <w:styleLink w:val="ImportedStyle1"/>
    <w:lvl w:ilvl="0" w:tplc="5BC29D12">
      <w:start w:val="1"/>
      <w:numFmt w:val="decimal"/>
      <w:lvlText w:val="%1."/>
      <w:lvlJc w:val="left"/>
      <w:pPr>
        <w:ind w:left="36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1" w:tplc="580C608C">
      <w:start w:val="1"/>
      <w:numFmt w:val="lowerLetter"/>
      <w:lvlText w:val="%2."/>
      <w:lvlJc w:val="left"/>
      <w:pPr>
        <w:ind w:left="108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2" w:tplc="781EA9EE">
      <w:start w:val="1"/>
      <w:numFmt w:val="lowerRoman"/>
      <w:lvlText w:val="%3."/>
      <w:lvlJc w:val="left"/>
      <w:pPr>
        <w:ind w:left="198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3" w:tplc="C0B20C86">
      <w:start w:val="1"/>
      <w:numFmt w:val="decimal"/>
      <w:lvlText w:val="%4."/>
      <w:lvlJc w:val="left"/>
      <w:pPr>
        <w:ind w:left="252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4" w:tplc="DC36B566">
      <w:start w:val="1"/>
      <w:numFmt w:val="lowerLetter"/>
      <w:lvlText w:val="%5."/>
      <w:lvlJc w:val="left"/>
      <w:pPr>
        <w:ind w:left="324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5" w:tplc="A98836E0">
      <w:start w:val="1"/>
      <w:numFmt w:val="lowerRoman"/>
      <w:lvlText w:val="%6."/>
      <w:lvlJc w:val="left"/>
      <w:pPr>
        <w:ind w:left="414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6" w:tplc="7E68DFD2">
      <w:start w:val="1"/>
      <w:numFmt w:val="decimal"/>
      <w:lvlText w:val="%7."/>
      <w:lvlJc w:val="left"/>
      <w:pPr>
        <w:ind w:left="468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7" w:tplc="0E1A6156">
      <w:start w:val="1"/>
      <w:numFmt w:val="lowerLetter"/>
      <w:lvlText w:val="%8."/>
      <w:lvlJc w:val="left"/>
      <w:pPr>
        <w:ind w:left="540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 w:ilvl="8" w:tplc="9B826B3C">
      <w:start w:val="1"/>
      <w:numFmt w:val="lowerRoman"/>
      <w:lvlText w:val="%9."/>
      <w:lvlJc w:val="left"/>
      <w:pPr>
        <w:ind w:left="6300" w:hanging="36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9710571"/>
    <w:multiLevelType w:val="hybridMultilevel"/>
    <w:tmpl w:val="EA64888E"/>
    <w:styleLink w:val="ImportedStyle2"/>
    <w:lvl w:ilvl="0" w:tplc="24B82D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FBC8D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0C2B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2C232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9AE1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A802A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244D0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6232F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4C9E8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21C6936"/>
    <w:multiLevelType w:val="hybridMultilevel"/>
    <w:tmpl w:val="2410E7AA"/>
    <w:styleLink w:val="ImportedStyle5"/>
    <w:lvl w:ilvl="0" w:tplc="E88AA2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1CD5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8AFF0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A324E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E262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48A929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56270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D4A85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E952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1380C04"/>
    <w:multiLevelType w:val="hybridMultilevel"/>
    <w:tmpl w:val="4C9C720E"/>
    <w:styleLink w:val="ImportedStyle4"/>
    <w:lvl w:ilvl="0" w:tplc="EBC47D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F411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B637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F233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6658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C02E2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2097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7829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3E2F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DED0ECB"/>
    <w:multiLevelType w:val="hybridMultilevel"/>
    <w:tmpl w:val="4C9C720E"/>
    <w:numStyleLink w:val="ImportedStyle4"/>
  </w:abstractNum>
  <w:abstractNum w:abstractNumId="9" w15:restartNumberingAfterBreak="0">
    <w:nsid w:val="79C8485E"/>
    <w:multiLevelType w:val="hybridMultilevel"/>
    <w:tmpl w:val="6C52DC92"/>
    <w:numStyleLink w:val="ImportedStyle1"/>
  </w:abstractNum>
  <w:num w:numId="1" w16cid:durableId="180631405">
    <w:abstractNumId w:val="4"/>
  </w:num>
  <w:num w:numId="2" w16cid:durableId="1303000928">
    <w:abstractNumId w:val="9"/>
  </w:num>
  <w:num w:numId="3" w16cid:durableId="1469318456">
    <w:abstractNumId w:val="9"/>
    <w:lvlOverride w:ilvl="0">
      <w:startOverride w:val="2"/>
    </w:lvlOverride>
  </w:num>
  <w:num w:numId="4" w16cid:durableId="1517423922">
    <w:abstractNumId w:val="9"/>
    <w:lvlOverride w:ilvl="0">
      <w:lvl w:ilvl="0" w:tplc="E2EAEF2E">
        <w:start w:val="1"/>
        <w:numFmt w:val="decimal"/>
        <w:lvlText w:val="%1."/>
        <w:lvlJc w:val="left"/>
        <w:pPr>
          <w:tabs>
            <w:tab w:val="num" w:pos="330"/>
          </w:tabs>
          <w:ind w:left="75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87C5980">
        <w:start w:val="1"/>
        <w:numFmt w:val="lowerLetter"/>
        <w:lvlText w:val="%2."/>
        <w:lvlJc w:val="left"/>
        <w:pPr>
          <w:tabs>
            <w:tab w:val="num" w:pos="1050"/>
          </w:tabs>
          <w:ind w:left="147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90E325A">
        <w:start w:val="1"/>
        <w:numFmt w:val="lowerRoman"/>
        <w:lvlText w:val="%3."/>
        <w:lvlJc w:val="left"/>
        <w:pPr>
          <w:tabs>
            <w:tab w:val="num" w:pos="1950"/>
          </w:tabs>
          <w:ind w:left="237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E1A1506">
        <w:start w:val="1"/>
        <w:numFmt w:val="decimal"/>
        <w:lvlText w:val="%4."/>
        <w:lvlJc w:val="left"/>
        <w:pPr>
          <w:tabs>
            <w:tab w:val="num" w:pos="2490"/>
          </w:tabs>
          <w:ind w:left="291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C9C8594">
        <w:start w:val="1"/>
        <w:numFmt w:val="lowerLetter"/>
        <w:lvlText w:val="%5."/>
        <w:lvlJc w:val="left"/>
        <w:pPr>
          <w:tabs>
            <w:tab w:val="num" w:pos="3210"/>
          </w:tabs>
          <w:ind w:left="363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5CC88A0">
        <w:start w:val="1"/>
        <w:numFmt w:val="lowerRoman"/>
        <w:lvlText w:val="%6."/>
        <w:lvlJc w:val="left"/>
        <w:pPr>
          <w:tabs>
            <w:tab w:val="num" w:pos="4110"/>
          </w:tabs>
          <w:ind w:left="453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9DADF38">
        <w:start w:val="1"/>
        <w:numFmt w:val="decimal"/>
        <w:lvlText w:val="%7."/>
        <w:lvlJc w:val="left"/>
        <w:pPr>
          <w:tabs>
            <w:tab w:val="num" w:pos="4650"/>
          </w:tabs>
          <w:ind w:left="507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D0EF226">
        <w:start w:val="1"/>
        <w:numFmt w:val="lowerLetter"/>
        <w:lvlText w:val="%8."/>
        <w:lvlJc w:val="left"/>
        <w:pPr>
          <w:tabs>
            <w:tab w:val="num" w:pos="5370"/>
          </w:tabs>
          <w:ind w:left="579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E4E7C42">
        <w:start w:val="1"/>
        <w:numFmt w:val="lowerRoman"/>
        <w:lvlText w:val="%9."/>
        <w:lvlJc w:val="left"/>
        <w:pPr>
          <w:tabs>
            <w:tab w:val="num" w:pos="6270"/>
          </w:tabs>
          <w:ind w:left="6691" w:hanging="751"/>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16cid:durableId="1105922140">
    <w:abstractNumId w:val="9"/>
    <w:lvlOverride w:ilvl="0">
      <w:startOverride w:val="3"/>
    </w:lvlOverride>
  </w:num>
  <w:num w:numId="6" w16cid:durableId="1568877638">
    <w:abstractNumId w:val="5"/>
  </w:num>
  <w:num w:numId="7" w16cid:durableId="1508129395">
    <w:abstractNumId w:val="1"/>
  </w:num>
  <w:num w:numId="8" w16cid:durableId="1587299183">
    <w:abstractNumId w:val="9"/>
    <w:lvlOverride w:ilvl="0">
      <w:startOverride w:val="5"/>
    </w:lvlOverride>
  </w:num>
  <w:num w:numId="9" w16cid:durableId="2070836135">
    <w:abstractNumId w:val="0"/>
  </w:num>
  <w:num w:numId="10" w16cid:durableId="1352299057">
    <w:abstractNumId w:val="3"/>
  </w:num>
  <w:num w:numId="11" w16cid:durableId="629094453">
    <w:abstractNumId w:val="9"/>
    <w:lvlOverride w:ilvl="0">
      <w:startOverride w:val="6"/>
    </w:lvlOverride>
  </w:num>
  <w:num w:numId="12" w16cid:durableId="919824466">
    <w:abstractNumId w:val="7"/>
  </w:num>
  <w:num w:numId="13" w16cid:durableId="2136483263">
    <w:abstractNumId w:val="8"/>
  </w:num>
  <w:num w:numId="14" w16cid:durableId="2106880496">
    <w:abstractNumId w:val="9"/>
    <w:lvlOverride w:ilvl="0">
      <w:startOverride w:val="8"/>
      <w:lvl w:ilvl="0" w:tplc="E2EAEF2E">
        <w:start w:val="8"/>
        <w:numFmt w:val="decimal"/>
        <w:lvlText w:val="%1."/>
        <w:lvlJc w:val="left"/>
        <w:pPr>
          <w:ind w:left="720" w:hanging="72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387C5980">
        <w:start w:val="1"/>
        <w:numFmt w:val="lowerLetter"/>
        <w:lvlText w:val="%2."/>
        <w:lvlJc w:val="left"/>
        <w:pPr>
          <w:ind w:left="720" w:hanging="72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F90E325A">
        <w:start w:val="1"/>
        <w:numFmt w:val="lowerRoman"/>
        <w:lvlText w:val="%3."/>
        <w:lvlJc w:val="left"/>
        <w:pPr>
          <w:ind w:left="1620" w:hanging="54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EE1A1506">
        <w:start w:val="1"/>
        <w:numFmt w:val="decimal"/>
        <w:lvlText w:val="%4."/>
        <w:lvlJc w:val="left"/>
        <w:pPr>
          <w:ind w:left="2160" w:hanging="72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FC9C8594">
        <w:start w:val="1"/>
        <w:numFmt w:val="lowerLetter"/>
        <w:lvlText w:val="%5."/>
        <w:lvlJc w:val="left"/>
        <w:pPr>
          <w:ind w:left="2880" w:hanging="72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25CC88A0">
        <w:start w:val="1"/>
        <w:numFmt w:val="lowerRoman"/>
        <w:lvlText w:val="%6."/>
        <w:lvlJc w:val="left"/>
        <w:pPr>
          <w:ind w:left="3780" w:hanging="54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E9DADF38">
        <w:start w:val="1"/>
        <w:numFmt w:val="decimal"/>
        <w:lvlText w:val="%7."/>
        <w:lvlJc w:val="left"/>
        <w:pPr>
          <w:ind w:left="4320" w:hanging="72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1D0EF226">
        <w:start w:val="1"/>
        <w:numFmt w:val="lowerLetter"/>
        <w:lvlText w:val="%8."/>
        <w:lvlJc w:val="left"/>
        <w:pPr>
          <w:ind w:left="5040" w:hanging="72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4E4E7C42">
        <w:start w:val="1"/>
        <w:numFmt w:val="lowerRoman"/>
        <w:lvlText w:val="%9."/>
        <w:lvlJc w:val="left"/>
        <w:pPr>
          <w:ind w:left="5940" w:hanging="540"/>
        </w:pPr>
        <w:rPr>
          <w:rFonts w:ascii="Calibri" w:eastAsia="Calibri" w:hAnsi="Calibri" w:cs="Calibri"/>
          <w:b/>
          <w:bCs/>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16cid:durableId="1970741641">
    <w:abstractNumId w:val="9"/>
    <w:lvlOverride w:ilvl="0">
      <w:startOverride w:val="9"/>
    </w:lvlOverride>
  </w:num>
  <w:num w:numId="16" w16cid:durableId="1433625268">
    <w:abstractNumId w:val="9"/>
    <w:lvlOverride w:ilvl="0">
      <w:startOverride w:val="10"/>
    </w:lvlOverride>
  </w:num>
  <w:num w:numId="17" w16cid:durableId="864901581">
    <w:abstractNumId w:val="6"/>
  </w:num>
  <w:num w:numId="18" w16cid:durableId="1397514651">
    <w:abstractNumId w:val="2"/>
  </w:num>
  <w:num w:numId="19" w16cid:durableId="619842194">
    <w:abstractNumId w:val="9"/>
    <w:lvlOverride w:ilvl="0">
      <w:startOverride w:val="1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S GIOVANNI PEREZ CORONADO">
    <w15:presenceInfo w15:providerId="AD" w15:userId="S::giovanni.perez@correo.policia.gov.co::70a59d01-b0c8-476e-b04f-98e811e7f6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C78"/>
    <w:rsid w:val="00097BCD"/>
    <w:rsid w:val="000E7E49"/>
    <w:rsid w:val="00120373"/>
    <w:rsid w:val="00757E8D"/>
    <w:rsid w:val="007E6C67"/>
    <w:rsid w:val="00805CCE"/>
    <w:rsid w:val="00855888"/>
    <w:rsid w:val="008F717D"/>
    <w:rsid w:val="00916AEA"/>
    <w:rsid w:val="00AB233D"/>
    <w:rsid w:val="00AF49E4"/>
    <w:rsid w:val="00B50569"/>
    <w:rsid w:val="00BD24A6"/>
    <w:rsid w:val="00BF5D05"/>
    <w:rsid w:val="00CC1064"/>
    <w:rsid w:val="00D41074"/>
    <w:rsid w:val="00D715F6"/>
    <w:rsid w:val="00F1285C"/>
    <w:rsid w:val="00F20EAB"/>
    <w:rsid w:val="00F651C4"/>
    <w:rsid w:val="00F662F0"/>
    <w:rsid w:val="00F94C78"/>
    <w:rsid w:val="00FE6C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C5E3"/>
  <w15:docId w15:val="{D1EF8DDD-2695-4281-9D1D-43CC2773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CO" w:eastAsia="es-C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Trebuchet MS" w:hAnsi="Trebuchet MS"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Prrafodelista">
    <w:name w:val="List Paragraph"/>
    <w:pPr>
      <w:spacing w:after="200"/>
      <w:ind w:left="720"/>
    </w:pPr>
    <w:rPr>
      <w:rFonts w:ascii="Trebuchet MS" w:hAnsi="Trebuchet MS" w:cs="Arial Unicode MS"/>
      <w:color w:val="000000"/>
      <w:sz w:val="22"/>
      <w:szCs w:val="22"/>
      <w:u w:color="000000"/>
      <w:lang w:val="es-ES_tradnl"/>
    </w:rPr>
  </w:style>
  <w:style w:type="numbering" w:customStyle="1" w:styleId="ImportedStyle2">
    <w:name w:val="Imported Style 2"/>
    <w:pPr>
      <w:numPr>
        <w:numId w:val="6"/>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paragraph" w:customStyle="1" w:styleId="LO-normal">
    <w:name w:val="LO-normal"/>
    <w:rPr>
      <w:rFonts w:ascii="Trebuchet MS" w:eastAsia="Trebuchet MS" w:hAnsi="Trebuchet MS" w:cs="Trebuchet MS"/>
      <w:color w:val="000000"/>
      <w:sz w:val="22"/>
      <w:szCs w:val="22"/>
      <w:u w:color="000000"/>
      <w:lang w:val="es-ES_tradnl"/>
    </w:rPr>
  </w:style>
  <w:style w:type="numbering" w:customStyle="1" w:styleId="ImportedStyle5">
    <w:name w:val="Imported Style 5"/>
    <w:pPr>
      <w:numPr>
        <w:numId w:val="17"/>
      </w:numPr>
    </w:pPr>
  </w:style>
  <w:style w:type="character" w:customStyle="1" w:styleId="None">
    <w:name w:val="None"/>
  </w:style>
  <w:style w:type="character" w:customStyle="1" w:styleId="Hyperlink0">
    <w:name w:val="Hyperlink.0"/>
    <w:basedOn w:val="None"/>
    <w:rPr>
      <w:rFonts w:ascii="Calibri" w:eastAsia="Calibri" w:hAnsi="Calibri" w:cs="Calibri"/>
      <w:outline w:val="0"/>
      <w:color w:val="000000"/>
      <w:sz w:val="24"/>
      <w:szCs w:val="24"/>
      <w:u w:val="single" w:color="000000"/>
    </w:rPr>
  </w:style>
  <w:style w:type="paragraph" w:styleId="Revisin">
    <w:name w:val="Revision"/>
    <w:hidden/>
    <w:uiPriority w:val="99"/>
    <w:semiHidden/>
    <w:rsid w:val="007E6C6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rosario.edu.co/La-Universidad/Documentos-Institucionales/ur/Reglamentos/Reglamento-Academico-de-Pregra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9</Pages>
  <Words>1728</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GIOVANNI PEREZ CORONADO</cp:lastModifiedBy>
  <cp:revision>13</cp:revision>
  <dcterms:created xsi:type="dcterms:W3CDTF">2025-02-24T15:24:00Z</dcterms:created>
  <dcterms:modified xsi:type="dcterms:W3CDTF">2025-02-24T20:18:00Z</dcterms:modified>
</cp:coreProperties>
</file>